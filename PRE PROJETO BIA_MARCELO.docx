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027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27"/>
      </w:tblGrid>
      <w:tr w:rsidR="009B1194" w14:paraId="0A0C3202" w14:textId="77777777" w:rsidTr="005B4174">
        <w:trPr>
          <w:trHeight w:val="575"/>
        </w:trPr>
        <w:tc>
          <w:tcPr>
            <w:tcW w:w="9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ADF59" w14:textId="77777777" w:rsidR="009B1194" w:rsidRDefault="009B1194">
            <w:pPr>
              <w:pStyle w:val="Standard"/>
              <w:snapToGrid w:val="0"/>
              <w:rPr>
                <w:rFonts w:ascii="Arial" w:hAnsi="Arial" w:cs="Arial"/>
              </w:rPr>
            </w:pPr>
          </w:p>
          <w:p w14:paraId="76A744ED" w14:textId="77777777" w:rsidR="009B1194" w:rsidRDefault="00FB1CCD">
            <w:pPr>
              <w:pStyle w:val="Standard"/>
              <w:jc w:val="center"/>
            </w:pPr>
            <w:r>
              <w:rPr>
                <w:rFonts w:ascii="Arial" w:hAnsi="Arial" w:cs="Arial"/>
                <w:b/>
                <w:bCs/>
              </w:rPr>
              <w:t>PRÉ-PROJETO 202</w:t>
            </w:r>
            <w:r>
              <w:rPr>
                <w:rFonts w:ascii="Arial" w:hAnsi="Arial" w:cs="Arial"/>
                <w:b/>
                <w:bCs/>
                <w:lang w:val="pt-PT"/>
              </w:rPr>
              <w:t>4</w:t>
            </w:r>
          </w:p>
        </w:tc>
      </w:tr>
    </w:tbl>
    <w:p w14:paraId="10E73E96" w14:textId="77777777" w:rsidR="009B1194" w:rsidRDefault="009B1194">
      <w:pPr>
        <w:pStyle w:val="Standard"/>
        <w:ind w:firstLine="426"/>
        <w:rPr>
          <w:rFonts w:ascii="Arial" w:hAnsi="Arial" w:cs="Arial"/>
        </w:rPr>
      </w:pPr>
    </w:p>
    <w:tbl>
      <w:tblPr>
        <w:tblW w:w="9072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72"/>
      </w:tblGrid>
      <w:tr w:rsidR="009B1194" w14:paraId="711995F6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8BB64" w14:textId="77777777" w:rsidR="009B1194" w:rsidRDefault="00FB1CCD">
            <w:pPr>
              <w:pStyle w:val="Standard"/>
              <w:spacing w:before="120" w:after="120"/>
            </w:pPr>
            <w:r>
              <w:rPr>
                <w:rFonts w:ascii="Arial" w:hAnsi="Arial" w:cs="Arial"/>
              </w:rPr>
              <w:t>NOME:                                       Bianca Vitória Soares                Nº 4</w:t>
            </w:r>
          </w:p>
        </w:tc>
      </w:tr>
      <w:tr w:rsidR="009B1194" w14:paraId="3A6D8385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9AE5C4" w14:textId="77777777" w:rsidR="009B1194" w:rsidRDefault="00FB1CCD">
            <w:pPr>
              <w:pStyle w:val="Standard"/>
              <w:spacing w:before="120" w:after="120"/>
            </w:pPr>
            <w:r>
              <w:rPr>
                <w:rFonts w:ascii="Arial" w:hAnsi="Arial" w:cs="Arial"/>
              </w:rPr>
              <w:t xml:space="preserve">NOME:                             </w:t>
            </w:r>
            <w:r w:rsidR="005B4174">
              <w:rPr>
                <w:rFonts w:ascii="Arial" w:hAnsi="Arial" w:cs="Arial"/>
              </w:rPr>
              <w:t xml:space="preserve">          Marcelo </w:t>
            </w:r>
            <w:proofErr w:type="spellStart"/>
            <w:r w:rsidR="005B4174">
              <w:rPr>
                <w:rFonts w:ascii="Arial" w:hAnsi="Arial" w:cs="Arial"/>
              </w:rPr>
              <w:t>Serconi</w:t>
            </w:r>
            <w:proofErr w:type="spellEnd"/>
            <w:r w:rsidR="005B4174">
              <w:rPr>
                <w:rFonts w:ascii="Arial" w:hAnsi="Arial" w:cs="Arial"/>
              </w:rPr>
              <w:t xml:space="preserve"> Junior              Nº 8</w:t>
            </w:r>
          </w:p>
        </w:tc>
      </w:tr>
      <w:tr w:rsidR="009B1194" w14:paraId="47C37135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5B4DC6" w14:textId="77777777" w:rsidR="009B1194" w:rsidRDefault="00FB1CCD">
            <w:pPr>
              <w:pStyle w:val="Standard"/>
              <w:spacing w:before="120" w:after="120"/>
            </w:pPr>
            <w:r>
              <w:rPr>
                <w:rFonts w:ascii="Arial" w:hAnsi="Arial" w:cs="Arial"/>
              </w:rPr>
              <w:t>TELEFONE (S) (45) 92000-7197 / (45) 99813-5467</w:t>
            </w:r>
          </w:p>
        </w:tc>
      </w:tr>
      <w:tr w:rsidR="009B1194" w14:paraId="791CA856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AD4A6" w14:textId="77777777" w:rsidR="009B1194" w:rsidRDefault="00FB1CCD">
            <w:pPr>
              <w:pStyle w:val="Standard"/>
              <w:spacing w:before="120" w:after="120"/>
            </w:pPr>
            <w:r>
              <w:rPr>
                <w:rFonts w:ascii="Arial" w:hAnsi="Arial" w:cs="Arial"/>
              </w:rPr>
              <w:t xml:space="preserve">E-MAIL </w:t>
            </w:r>
            <w:hyperlink r:id="rId7" w:history="1">
              <w:r>
                <w:rPr>
                  <w:rStyle w:val="Internetlink"/>
                  <w:rFonts w:ascii="Arial" w:hAnsi="Arial" w:cs="Arial"/>
                </w:rPr>
                <w:t>biancavsoares56@gmail.com</w:t>
              </w:r>
            </w:hyperlink>
            <w:r>
              <w:rPr>
                <w:rFonts w:ascii="Arial" w:hAnsi="Arial" w:cs="Arial"/>
              </w:rPr>
              <w:t xml:space="preserve"> / marceloseconijuniorjunior@gmail.com</w:t>
            </w:r>
          </w:p>
        </w:tc>
      </w:tr>
      <w:tr w:rsidR="009B1194" w14:paraId="6257CAD1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72E8BF" w14:textId="77777777" w:rsidR="009B1194" w:rsidRDefault="00FB1CCD">
            <w:pPr>
              <w:pStyle w:val="Standard"/>
              <w:spacing w:before="120" w:after="120"/>
            </w:pPr>
            <w:r>
              <w:rPr>
                <w:rFonts w:ascii="Arial" w:hAnsi="Arial" w:cs="Arial"/>
              </w:rPr>
              <w:t>CURSO Profissionalizante Técnico em Informática</w:t>
            </w:r>
          </w:p>
        </w:tc>
      </w:tr>
      <w:tr w:rsidR="009B1194" w14:paraId="45DE076B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0C8F30" w14:textId="77777777" w:rsidR="009B1194" w:rsidRDefault="00FB1CCD">
            <w:pPr>
              <w:pStyle w:val="Standard"/>
              <w:spacing w:before="120" w:after="120"/>
            </w:pPr>
            <w:r>
              <w:rPr>
                <w:rFonts w:ascii="Arial" w:hAnsi="Arial" w:cs="Arial"/>
              </w:rPr>
              <w:t>TURMA: 4 INFO - 2024</w:t>
            </w:r>
          </w:p>
        </w:tc>
      </w:tr>
    </w:tbl>
    <w:p w14:paraId="71CF6BAF" w14:textId="77777777" w:rsidR="009B1194" w:rsidRDefault="009B1194">
      <w:pPr>
        <w:pStyle w:val="Standard"/>
        <w:rPr>
          <w:rFonts w:ascii="Arial" w:hAnsi="Arial" w:cs="Arial"/>
          <w:b/>
        </w:rPr>
      </w:pPr>
    </w:p>
    <w:p w14:paraId="3D631448" w14:textId="77777777" w:rsidR="009B1194" w:rsidRDefault="00FB1CCD">
      <w:pPr>
        <w:pStyle w:val="Standard"/>
      </w:pPr>
      <w:r>
        <w:rPr>
          <w:rFonts w:ascii="Arial" w:hAnsi="Arial" w:cs="Arial"/>
          <w:b/>
        </w:rPr>
        <w:t xml:space="preserve">ALUNO(s) É OBRIGATÓRIO EM ANEXO AO PRÉ-PROJETO, NO MÍNIMO UMA TELA DE INTERFACE (TELA PRINCIPAL) JUNTO AO </w:t>
      </w:r>
      <w:commentRangeStart w:id="0"/>
      <w:commentRangeStart w:id="1"/>
      <w:r>
        <w:rPr>
          <w:rFonts w:ascii="Arial" w:hAnsi="Arial" w:cs="Arial"/>
          <w:b/>
        </w:rPr>
        <w:t>PROJETO</w:t>
      </w:r>
      <w:commentRangeEnd w:id="0"/>
      <w:r w:rsidR="00EB139A">
        <w:rPr>
          <w:rStyle w:val="Refdecomentrio"/>
          <w:rFonts w:ascii="Times New Roman" w:hAnsi="Times New Roman" w:cs="Times New Roman"/>
          <w:lang w:eastAsia="pt-BR"/>
        </w:rPr>
        <w:commentReference w:id="0"/>
      </w:r>
      <w:commentRangeEnd w:id="1"/>
      <w:r w:rsidR="00A77EC1">
        <w:rPr>
          <w:rStyle w:val="Refdecomentrio"/>
          <w:rFonts w:ascii="Times New Roman" w:hAnsi="Times New Roman" w:cs="Times New Roman"/>
          <w:lang w:eastAsia="pt-BR"/>
        </w:rPr>
        <w:commentReference w:id="1"/>
      </w:r>
      <w:r>
        <w:rPr>
          <w:rFonts w:ascii="Arial" w:hAnsi="Arial" w:cs="Arial"/>
          <w:b/>
        </w:rPr>
        <w:t>.</w:t>
      </w:r>
    </w:p>
    <w:p w14:paraId="1D0DE3CD" w14:textId="77777777" w:rsidR="009B1194" w:rsidRDefault="00EB139A">
      <w:pPr>
        <w:pStyle w:val="Standard"/>
        <w:rPr>
          <w:rFonts w:ascii="Arial" w:hAnsi="Arial" w:cs="Arial"/>
          <w:b/>
        </w:rPr>
      </w:pPr>
      <w:r>
        <w:rPr>
          <w:noProof/>
          <w:lang w:eastAsia="pt-BR"/>
        </w:rPr>
        <w:drawing>
          <wp:inline distT="0" distB="0" distL="0" distR="0" wp14:anchorId="7BAC6F09" wp14:editId="212C9EC3">
            <wp:extent cx="5760085" cy="3424555"/>
            <wp:effectExtent l="0" t="0" r="0" b="444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42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8FA8D" w14:textId="77777777" w:rsidR="00EB139A" w:rsidRDefault="00EB139A">
      <w:pPr>
        <w:pStyle w:val="Standard"/>
        <w:rPr>
          <w:rFonts w:ascii="Arial" w:hAnsi="Arial" w:cs="Arial"/>
        </w:rPr>
      </w:pPr>
    </w:p>
    <w:p w14:paraId="5CE0CD36" w14:textId="77777777" w:rsidR="00EB139A" w:rsidRDefault="00EB139A">
      <w:pPr>
        <w:pStyle w:val="Standard"/>
        <w:rPr>
          <w:rFonts w:ascii="Arial" w:hAnsi="Arial" w:cs="Arial"/>
        </w:rPr>
      </w:pPr>
    </w:p>
    <w:p w14:paraId="372D703A" w14:textId="77777777" w:rsidR="00EB139A" w:rsidRDefault="00EB139A">
      <w:pPr>
        <w:pStyle w:val="Standard"/>
        <w:rPr>
          <w:rFonts w:ascii="Arial" w:hAnsi="Arial" w:cs="Arial"/>
        </w:rPr>
      </w:pPr>
    </w:p>
    <w:p w14:paraId="65373237" w14:textId="77777777" w:rsidR="00EB139A" w:rsidRDefault="00EB139A">
      <w:pPr>
        <w:pStyle w:val="Standard"/>
        <w:rPr>
          <w:rFonts w:ascii="Arial" w:hAnsi="Arial" w:cs="Arial"/>
        </w:rPr>
      </w:pPr>
    </w:p>
    <w:p w14:paraId="118E5D52" w14:textId="77777777" w:rsidR="009B1194" w:rsidRDefault="00FB1CCD">
      <w:pPr>
        <w:pStyle w:val="Standard"/>
      </w:pPr>
      <w:r>
        <w:rPr>
          <w:rFonts w:ascii="Arial" w:hAnsi="Arial" w:cs="Arial"/>
        </w:rPr>
        <w:lastRenderedPageBreak/>
        <w:t>TITULO</w:t>
      </w:r>
    </w:p>
    <w:tbl>
      <w:tblPr>
        <w:tblW w:w="9072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72"/>
      </w:tblGrid>
      <w:tr w:rsidR="009B1194" w14:paraId="71BE12A1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9ED780" w14:textId="77777777" w:rsidR="009B1194" w:rsidRDefault="00FB1CCD">
            <w:pPr>
              <w:pStyle w:val="Standard"/>
              <w:spacing w:before="120" w:after="120"/>
            </w:pPr>
            <w:r>
              <w:rPr>
                <w:rFonts w:ascii="Arial" w:hAnsi="Arial" w:cs="Arial"/>
              </w:rPr>
              <w:t>Título do projeto: RSP – Concessionária de peças para veículos</w:t>
            </w:r>
          </w:p>
        </w:tc>
      </w:tr>
    </w:tbl>
    <w:p w14:paraId="23DD8F1E" w14:textId="77777777" w:rsidR="009B1194" w:rsidRDefault="009B1194">
      <w:pPr>
        <w:pStyle w:val="Standard"/>
        <w:rPr>
          <w:rFonts w:ascii="Arial" w:hAnsi="Arial" w:cs="Arial"/>
        </w:rPr>
      </w:pPr>
    </w:p>
    <w:p w14:paraId="05C849A5" w14:textId="77777777" w:rsidR="009B1194" w:rsidRDefault="00FB1CCD">
      <w:pPr>
        <w:pStyle w:val="Standard"/>
      </w:pPr>
      <w:r>
        <w:rPr>
          <w:rFonts w:ascii="Arial" w:hAnsi="Arial" w:cs="Arial"/>
        </w:rPr>
        <w:t xml:space="preserve">INTRODUÇÃO                                                      </w:t>
      </w:r>
    </w:p>
    <w:tbl>
      <w:tblPr>
        <w:tblW w:w="9072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72"/>
      </w:tblGrid>
      <w:tr w:rsidR="009B1194" w14:paraId="1727A46F" w14:textId="77777777">
        <w:trPr>
          <w:trHeight w:val="1221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CB5DD" w14:textId="3AFA1EDC" w:rsidR="00612BD2" w:rsidRDefault="00EB139A" w:rsidP="00A77EC1">
            <w:pPr>
              <w:pStyle w:val="NormalWeb"/>
              <w:shd w:val="clear" w:color="auto" w:fill="FFFFFF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color w:val="1F1F1F"/>
              </w:rPr>
            </w:pPr>
            <w:r w:rsidRPr="00EB139A">
              <w:rPr>
                <w:rFonts w:ascii="Arial" w:hAnsi="Arial" w:cs="Arial"/>
                <w:color w:val="1F1F1F"/>
              </w:rPr>
              <w:t xml:space="preserve">A tecnologia molda o mundo, abrindo portas para o comércio inovador e impulsionando as vendas. O e-commerce conquista seu espaço, e as pesquisas comprovam seu crescimento exponencial. Nesse cenário promissor, o comércio de autopeças se destaca como um dos mais </w:t>
            </w:r>
            <w:r w:rsidR="00612BD2">
              <w:rPr>
                <w:rFonts w:ascii="Arial" w:hAnsi="Arial" w:cs="Arial"/>
                <w:color w:val="1F1F1F"/>
              </w:rPr>
              <w:t>bem</w:t>
            </w:r>
          </w:p>
          <w:p w14:paraId="4B68AE4E" w14:textId="77777777" w:rsidR="00AB5A0E" w:rsidRDefault="00AB5A0E" w:rsidP="00612BD2">
            <w:pPr>
              <w:pStyle w:val="NormalWeb"/>
              <w:shd w:val="clear" w:color="auto" w:fill="FFFFFF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color w:val="1F1F1F"/>
              </w:rPr>
            </w:pPr>
          </w:p>
          <w:p w14:paraId="6FBDE6F3" w14:textId="02DF4BB9" w:rsidR="00EB139A" w:rsidRDefault="00EB139A" w:rsidP="00612BD2">
            <w:pPr>
              <w:pStyle w:val="NormalWeb"/>
              <w:shd w:val="clear" w:color="auto" w:fill="FFFFFF"/>
              <w:spacing w:before="0" w:beforeAutospacing="0" w:after="0" w:afterAutospacing="0" w:line="360" w:lineRule="auto"/>
              <w:jc w:val="both"/>
              <w:rPr>
                <w:ins w:id="2" w:author="Aparecida Ferreira" w:date="2024-03-04T17:18:00Z"/>
                <w:rFonts w:ascii="Arial" w:hAnsi="Arial" w:cs="Arial"/>
                <w:color w:val="1F1F1F"/>
              </w:rPr>
            </w:pPr>
            <w:r w:rsidRPr="00EB139A">
              <w:rPr>
                <w:rFonts w:ascii="Arial" w:hAnsi="Arial" w:cs="Arial"/>
                <w:color w:val="1F1F1F"/>
              </w:rPr>
              <w:t xml:space="preserve">eficiados. </w:t>
            </w:r>
          </w:p>
          <w:p w14:paraId="6351F854" w14:textId="77777777" w:rsidR="005E4E26" w:rsidRPr="00A77EC1" w:rsidRDefault="005E4E26" w:rsidP="00A77EC1">
            <w:pPr>
              <w:widowControl/>
              <w:shd w:val="clear" w:color="auto" w:fill="FFFFFF"/>
              <w:suppressAutoHyphens w:val="0"/>
              <w:autoSpaceDN/>
              <w:ind w:left="1416"/>
              <w:jc w:val="both"/>
              <w:textAlignment w:val="auto"/>
              <w:rPr>
                <w:ins w:id="3" w:author="Aparecida Ferreira" w:date="2024-03-04T17:29:00Z"/>
                <w:rFonts w:ascii="Arial" w:hAnsi="Arial" w:cs="Arial"/>
                <w:color w:val="1F1F1F"/>
                <w:szCs w:val="22"/>
              </w:rPr>
            </w:pPr>
            <w:ins w:id="4" w:author="Aparecida Ferreira" w:date="2024-03-04T17:29:00Z">
              <w:r w:rsidRPr="00A77EC1">
                <w:rPr>
                  <w:rFonts w:ascii="Arial" w:hAnsi="Arial" w:cs="Arial"/>
                  <w:color w:val="1F1F1F"/>
                  <w:szCs w:val="22"/>
                </w:rPr>
                <w:t>Mercados altamente competitivos estimulam as empresas a buscarem sempre novos modelos de gest</w:t>
              </w:r>
              <w:r w:rsidRPr="00A77EC1">
                <w:rPr>
                  <w:rFonts w:ascii="Arial" w:hAnsi="Arial" w:cs="Arial" w:hint="eastAsia"/>
                  <w:color w:val="1F1F1F"/>
                  <w:szCs w:val="22"/>
                </w:rPr>
                <w:t>ã</w:t>
              </w:r>
              <w:r w:rsidRPr="00A77EC1">
                <w:rPr>
                  <w:rFonts w:ascii="Arial" w:hAnsi="Arial" w:cs="Arial"/>
                  <w:color w:val="1F1F1F"/>
                  <w:szCs w:val="22"/>
                </w:rPr>
                <w:t>o baseados em resultados. Isso ocorre nos dias atuais, pois a din</w:t>
              </w:r>
              <w:r w:rsidRPr="00A77EC1">
                <w:rPr>
                  <w:rFonts w:ascii="Arial" w:hAnsi="Arial" w:cs="Arial" w:hint="eastAsia"/>
                  <w:color w:val="1F1F1F"/>
                  <w:szCs w:val="22"/>
                </w:rPr>
                <w:t>â</w:t>
              </w:r>
              <w:r w:rsidRPr="00A77EC1">
                <w:rPr>
                  <w:rFonts w:ascii="Arial" w:hAnsi="Arial" w:cs="Arial"/>
                  <w:color w:val="1F1F1F"/>
                  <w:szCs w:val="22"/>
                </w:rPr>
                <w:t>mica dos mercados e modelos de gest</w:t>
              </w:r>
              <w:r w:rsidRPr="00A77EC1">
                <w:rPr>
                  <w:rFonts w:ascii="Arial" w:hAnsi="Arial" w:cs="Arial" w:hint="eastAsia"/>
                  <w:color w:val="1F1F1F"/>
                  <w:szCs w:val="22"/>
                </w:rPr>
                <w:t>ã</w:t>
              </w:r>
              <w:r w:rsidRPr="00A77EC1">
                <w:rPr>
                  <w:rFonts w:ascii="Arial" w:hAnsi="Arial" w:cs="Arial"/>
                  <w:color w:val="1F1F1F"/>
                  <w:szCs w:val="22"/>
                </w:rPr>
                <w:t>o mudam quase que diariamente. A informa</w:t>
              </w:r>
              <w:r w:rsidRPr="00A77EC1">
                <w:rPr>
                  <w:rFonts w:ascii="Arial" w:hAnsi="Arial" w:cs="Arial" w:hint="eastAsia"/>
                  <w:color w:val="1F1F1F"/>
                  <w:szCs w:val="22"/>
                </w:rPr>
                <w:t>çã</w:t>
              </w:r>
              <w:r w:rsidRPr="00A77EC1">
                <w:rPr>
                  <w:rFonts w:ascii="Arial" w:hAnsi="Arial" w:cs="Arial"/>
                  <w:color w:val="1F1F1F"/>
                  <w:szCs w:val="22"/>
                </w:rPr>
                <w:t>o est</w:t>
              </w:r>
              <w:r w:rsidRPr="00A77EC1">
                <w:rPr>
                  <w:rFonts w:ascii="Arial" w:hAnsi="Arial" w:cs="Arial" w:hint="eastAsia"/>
                  <w:color w:val="1F1F1F"/>
                  <w:szCs w:val="22"/>
                </w:rPr>
                <w:t>á</w:t>
              </w:r>
              <w:r w:rsidRPr="00A77EC1">
                <w:rPr>
                  <w:rFonts w:ascii="Arial" w:hAnsi="Arial" w:cs="Arial"/>
                  <w:color w:val="1F1F1F"/>
                  <w:szCs w:val="22"/>
                </w:rPr>
                <w:t xml:space="preserve"> em todos os lugares praticamente no mesmo momento, e as pessoas n</w:t>
              </w:r>
              <w:r w:rsidRPr="00A77EC1">
                <w:rPr>
                  <w:rFonts w:ascii="Arial" w:hAnsi="Arial" w:cs="Arial" w:hint="eastAsia"/>
                  <w:color w:val="1F1F1F"/>
                  <w:szCs w:val="22"/>
                </w:rPr>
                <w:t>ã</w:t>
              </w:r>
              <w:r w:rsidRPr="00A77EC1">
                <w:rPr>
                  <w:rFonts w:ascii="Arial" w:hAnsi="Arial" w:cs="Arial"/>
                  <w:color w:val="1F1F1F"/>
                  <w:szCs w:val="22"/>
                </w:rPr>
                <w:t>o disp</w:t>
              </w:r>
              <w:r w:rsidRPr="00A77EC1">
                <w:rPr>
                  <w:rFonts w:ascii="Arial" w:hAnsi="Arial" w:cs="Arial" w:hint="eastAsia"/>
                  <w:color w:val="1F1F1F"/>
                  <w:szCs w:val="22"/>
                </w:rPr>
                <w:t>õ</w:t>
              </w:r>
              <w:r w:rsidRPr="00A77EC1">
                <w:rPr>
                  <w:rFonts w:ascii="Arial" w:hAnsi="Arial" w:cs="Arial"/>
                  <w:color w:val="1F1F1F"/>
                  <w:szCs w:val="22"/>
                </w:rPr>
                <w:t>em de tempo para comprar fisicamente. Novos modelos de compras foram implementados, e o E-commerce surge como uma forma pr</w:t>
              </w:r>
              <w:r w:rsidRPr="00A77EC1">
                <w:rPr>
                  <w:rFonts w:ascii="Arial" w:hAnsi="Arial" w:cs="Arial" w:hint="eastAsia"/>
                  <w:color w:val="1F1F1F"/>
                  <w:szCs w:val="22"/>
                </w:rPr>
                <w:t>á</w:t>
              </w:r>
              <w:r w:rsidRPr="00A77EC1">
                <w:rPr>
                  <w:rFonts w:ascii="Arial" w:hAnsi="Arial" w:cs="Arial"/>
                  <w:color w:val="1F1F1F"/>
                  <w:szCs w:val="22"/>
                </w:rPr>
                <w:t xml:space="preserve">tica de compra, visto que com esse modelo </w:t>
              </w:r>
              <w:r w:rsidRPr="00A77EC1">
                <w:rPr>
                  <w:rFonts w:ascii="Arial" w:hAnsi="Arial" w:cs="Arial" w:hint="eastAsia"/>
                  <w:color w:val="1F1F1F"/>
                  <w:szCs w:val="22"/>
                </w:rPr>
                <w:t>é</w:t>
              </w:r>
              <w:r w:rsidRPr="00A77EC1">
                <w:rPr>
                  <w:rFonts w:ascii="Arial" w:hAnsi="Arial" w:cs="Arial"/>
                  <w:color w:val="1F1F1F"/>
                  <w:szCs w:val="22"/>
                </w:rPr>
                <w:t xml:space="preserve"> poss</w:t>
              </w:r>
              <w:r w:rsidRPr="00A77EC1">
                <w:rPr>
                  <w:rFonts w:ascii="Arial" w:hAnsi="Arial" w:cs="Arial" w:hint="eastAsia"/>
                  <w:color w:val="1F1F1F"/>
                  <w:szCs w:val="22"/>
                </w:rPr>
                <w:t>í</w:t>
              </w:r>
              <w:r w:rsidRPr="00A77EC1">
                <w:rPr>
                  <w:rFonts w:ascii="Arial" w:hAnsi="Arial" w:cs="Arial"/>
                  <w:color w:val="1F1F1F"/>
                  <w:szCs w:val="22"/>
                </w:rPr>
                <w:t xml:space="preserve">vel comprar em qualquer lugar, utilizando apenas um smartphone com acesso </w:t>
              </w:r>
              <w:r w:rsidRPr="00A77EC1">
                <w:rPr>
                  <w:rFonts w:ascii="Arial" w:hAnsi="Arial" w:cs="Arial" w:hint="eastAsia"/>
                  <w:color w:val="1F1F1F"/>
                  <w:szCs w:val="22"/>
                </w:rPr>
                <w:t>à</w:t>
              </w:r>
              <w:r w:rsidRPr="00A77EC1">
                <w:rPr>
                  <w:rFonts w:ascii="Arial" w:hAnsi="Arial" w:cs="Arial"/>
                  <w:color w:val="1F1F1F"/>
                  <w:szCs w:val="22"/>
                </w:rPr>
                <w:t xml:space="preserve"> internet. Dentro desse contexto, a log</w:t>
              </w:r>
              <w:r w:rsidRPr="00A77EC1">
                <w:rPr>
                  <w:rFonts w:ascii="Arial" w:hAnsi="Arial" w:cs="Arial" w:hint="eastAsia"/>
                  <w:color w:val="1F1F1F"/>
                  <w:szCs w:val="22"/>
                </w:rPr>
                <w:t>í</w:t>
              </w:r>
              <w:r w:rsidRPr="00A77EC1">
                <w:rPr>
                  <w:rFonts w:ascii="Arial" w:hAnsi="Arial" w:cs="Arial"/>
                  <w:color w:val="1F1F1F"/>
                  <w:szCs w:val="22"/>
                </w:rPr>
                <w:t xml:space="preserve">stica passa a ser uma </w:t>
              </w:r>
              <w:r w:rsidRPr="00A77EC1">
                <w:rPr>
                  <w:rFonts w:ascii="Arial" w:hAnsi="Arial" w:cs="Arial" w:hint="eastAsia"/>
                  <w:color w:val="1F1F1F"/>
                  <w:szCs w:val="22"/>
                </w:rPr>
                <w:t>á</w:t>
              </w:r>
              <w:r w:rsidRPr="00A77EC1">
                <w:rPr>
                  <w:rFonts w:ascii="Arial" w:hAnsi="Arial" w:cs="Arial"/>
                  <w:color w:val="1F1F1F"/>
                  <w:szCs w:val="22"/>
                </w:rPr>
                <w:t>rea de fundamental import</w:t>
              </w:r>
              <w:r w:rsidRPr="00A77EC1">
                <w:rPr>
                  <w:rFonts w:ascii="Arial" w:hAnsi="Arial" w:cs="Arial" w:hint="eastAsia"/>
                  <w:color w:val="1F1F1F"/>
                  <w:szCs w:val="22"/>
                </w:rPr>
                <w:t>â</w:t>
              </w:r>
              <w:r w:rsidRPr="00A77EC1">
                <w:rPr>
                  <w:rFonts w:ascii="Arial" w:hAnsi="Arial" w:cs="Arial"/>
                  <w:color w:val="1F1F1F"/>
                  <w:szCs w:val="22"/>
                </w:rPr>
                <w:t>ncia nos neg</w:t>
              </w:r>
              <w:r w:rsidRPr="00A77EC1">
                <w:rPr>
                  <w:rFonts w:ascii="Arial" w:hAnsi="Arial" w:cs="Arial" w:hint="eastAsia"/>
                  <w:color w:val="1F1F1F"/>
                  <w:szCs w:val="22"/>
                </w:rPr>
                <w:t>ó</w:t>
              </w:r>
              <w:r w:rsidRPr="00A77EC1">
                <w:rPr>
                  <w:rFonts w:ascii="Arial" w:hAnsi="Arial" w:cs="Arial"/>
                  <w:color w:val="1F1F1F"/>
                  <w:szCs w:val="22"/>
                </w:rPr>
                <w:t xml:space="preserve">cios para atendimento das demandas de </w:t>
              </w:r>
              <w:proofErr w:type="gramStart"/>
              <w:r w:rsidRPr="00A77EC1">
                <w:rPr>
                  <w:rFonts w:ascii="Arial" w:hAnsi="Arial" w:cs="Arial"/>
                  <w:color w:val="1F1F1F"/>
                  <w:szCs w:val="22"/>
                </w:rPr>
                <w:t>compras.</w:t>
              </w:r>
            </w:ins>
            <w:ins w:id="5" w:author="Aparecida Ferreira" w:date="2024-03-04T17:32:00Z">
              <w:r>
                <w:rPr>
                  <w:rFonts w:ascii="Arial" w:hAnsi="Arial" w:cs="Arial"/>
                  <w:color w:val="1F1F1F"/>
                  <w:szCs w:val="22"/>
                </w:rPr>
                <w:t>(</w:t>
              </w:r>
              <w:proofErr w:type="gramEnd"/>
              <w:r>
                <w:rPr>
                  <w:rFonts w:ascii="Arial" w:hAnsi="Arial" w:cs="Arial"/>
                  <w:color w:val="1F1F1F"/>
                  <w:szCs w:val="22"/>
                </w:rPr>
                <w:t>DOS SANTOS SÁ, 2018).</w:t>
              </w:r>
            </w:ins>
          </w:p>
          <w:p w14:paraId="5AB098B0" w14:textId="77777777" w:rsidR="00EB139A" w:rsidRPr="00A77EC1" w:rsidDel="005E4E26" w:rsidRDefault="00EB139A" w:rsidP="00A77EC1">
            <w:pPr>
              <w:pStyle w:val="NormalWeb"/>
              <w:shd w:val="clear" w:color="auto" w:fill="FFFFFF"/>
              <w:spacing w:before="0" w:beforeAutospacing="0" w:after="0" w:afterAutospacing="0"/>
              <w:ind w:left="1416"/>
              <w:jc w:val="both"/>
              <w:rPr>
                <w:del w:id="6" w:author="Aparecida Ferreira" w:date="2024-03-04T17:29:00Z"/>
                <w:rFonts w:ascii="Arial" w:hAnsi="Arial" w:cs="Arial"/>
                <w:color w:val="1F1F1F"/>
                <w:sz w:val="22"/>
                <w:szCs w:val="22"/>
              </w:rPr>
            </w:pPr>
          </w:p>
          <w:p w14:paraId="43DE808A" w14:textId="77777777" w:rsidR="005E4E26" w:rsidRPr="00A77EC1" w:rsidRDefault="00EB139A" w:rsidP="00A77EC1">
            <w:pPr>
              <w:pStyle w:val="NormalWeb"/>
              <w:shd w:val="clear" w:color="auto" w:fill="FFFFFF"/>
              <w:spacing w:before="0" w:beforeAutospacing="0" w:after="0" w:afterAutospacing="0" w:line="360" w:lineRule="auto"/>
              <w:jc w:val="both"/>
              <w:rPr>
                <w:ins w:id="7" w:author="Aparecida Ferreira" w:date="2024-03-04T17:53:00Z"/>
                <w:rFonts w:ascii="Arial" w:hAnsi="Arial" w:cs="Arial"/>
                <w:sz w:val="22"/>
                <w:szCs w:val="22"/>
              </w:rPr>
            </w:pPr>
            <w:r w:rsidRPr="00A77EC1">
              <w:rPr>
                <w:rFonts w:ascii="Arial" w:hAnsi="Arial" w:cs="Arial"/>
                <w:color w:val="1F1F1F"/>
                <w:sz w:val="22"/>
                <w:szCs w:val="22"/>
              </w:rPr>
              <w:t xml:space="preserve">A RSP Concessionária de Peças Automotivas, atenta às mudanças, coloca-se na vanguarda da inovação, facilitando o acesso a seus produtos e serviços. </w:t>
            </w:r>
            <w:r w:rsidR="00FB1CCD" w:rsidRPr="00A77EC1">
              <w:rPr>
                <w:rFonts w:ascii="Arial" w:hAnsi="Arial" w:cs="Arial"/>
                <w:sz w:val="22"/>
                <w:szCs w:val="22"/>
              </w:rPr>
              <w:t>O constante cr</w:t>
            </w:r>
            <w:r w:rsidRPr="00A77EC1">
              <w:rPr>
                <w:rFonts w:ascii="Arial" w:hAnsi="Arial" w:cs="Arial"/>
                <w:sz w:val="22"/>
                <w:szCs w:val="22"/>
              </w:rPr>
              <w:t>escimento do meio tecnológico do</w:t>
            </w:r>
            <w:r w:rsidR="00FB1CCD" w:rsidRPr="00A77EC1">
              <w:rPr>
                <w:rFonts w:ascii="Arial" w:hAnsi="Arial" w:cs="Arial"/>
                <w:sz w:val="22"/>
                <w:szCs w:val="22"/>
              </w:rPr>
              <w:t xml:space="preserve"> mercado de trabalho e dentro da sociedade abriu portas para comércios inusitados, quebrando fronteiras, dificuldades e possibilitando o aumento relativo nas vendas de produtos. O e-commerce vem se tornado cada vez utilizado por diversas empresas de múltiplos setores e, as </w:t>
            </w:r>
            <w:r w:rsidR="00AC63D1" w:rsidRPr="00A77EC1">
              <w:rPr>
                <w:rFonts w:ascii="Arial" w:hAnsi="Arial" w:cs="Arial"/>
                <w:sz w:val="22"/>
                <w:szCs w:val="22"/>
              </w:rPr>
              <w:t>pesquisas</w:t>
            </w:r>
            <w:r w:rsidR="00FB1CCD" w:rsidRPr="00A77EC1">
              <w:rPr>
                <w:rFonts w:ascii="Arial" w:hAnsi="Arial" w:cs="Arial"/>
                <w:sz w:val="22"/>
                <w:szCs w:val="22"/>
              </w:rPr>
              <w:t xml:space="preserve"> de fato, mostram o progresso que este meio vem fornecendo ao longo dos anos. Facilitando tantos mercados, o comércio de autopeças e distribuidoras mostra-se um dos </w:t>
            </w:r>
            <w:r w:rsidR="00AC63D1" w:rsidRPr="00A77EC1">
              <w:rPr>
                <w:rFonts w:ascii="Arial" w:hAnsi="Arial" w:cs="Arial"/>
                <w:sz w:val="22"/>
                <w:szCs w:val="22"/>
              </w:rPr>
              <w:t>mais avantajados</w:t>
            </w:r>
            <w:r w:rsidR="00FB1CCD" w:rsidRPr="00A77EC1">
              <w:rPr>
                <w:rFonts w:ascii="Arial" w:hAnsi="Arial" w:cs="Arial"/>
                <w:sz w:val="22"/>
                <w:szCs w:val="22"/>
              </w:rPr>
              <w:t xml:space="preserve">, auxiliando a originalidade de peças para </w:t>
            </w:r>
            <w:r w:rsidR="00AC63D1" w:rsidRPr="00A77EC1">
              <w:rPr>
                <w:rFonts w:ascii="Arial" w:hAnsi="Arial" w:cs="Arial"/>
                <w:sz w:val="22"/>
                <w:szCs w:val="22"/>
              </w:rPr>
              <w:t>as concessionárias</w:t>
            </w:r>
            <w:r w:rsidR="00FB1CCD" w:rsidRPr="00A77EC1">
              <w:rPr>
                <w:rFonts w:ascii="Arial" w:hAnsi="Arial" w:cs="Arial"/>
                <w:sz w:val="22"/>
                <w:szCs w:val="22"/>
              </w:rPr>
              <w:t xml:space="preserve"> e garantindo seu selo de qualidade e responsabilidade. Este projeto tem como finalidade auxiliar no caminho de entrega cliente empresa, g</w:t>
            </w:r>
            <w:r w:rsidR="005B4174" w:rsidRPr="00A77EC1">
              <w:rPr>
                <w:rFonts w:ascii="Arial" w:hAnsi="Arial" w:cs="Arial"/>
                <w:sz w:val="22"/>
                <w:szCs w:val="22"/>
              </w:rPr>
              <w:t>arantindo o</w:t>
            </w:r>
            <w:r w:rsidR="00FB1CCD" w:rsidRPr="00A77EC1">
              <w:rPr>
                <w:rFonts w:ascii="Arial" w:hAnsi="Arial" w:cs="Arial"/>
                <w:sz w:val="22"/>
                <w:szCs w:val="22"/>
              </w:rPr>
              <w:t xml:space="preserve"> fácil acesso ao que RSP concessionária de peças automotivas tem a oferecer, tanto em trabalhos quanto em sua disponibilidade, acelerando o rumo de produção e entregas.</w:t>
            </w:r>
            <w:ins w:id="8" w:author="Aparecida Ferreira" w:date="2024-03-04T17:51:00Z">
              <w:r w:rsidR="00186A56">
                <w:rPr>
                  <w:rFonts w:ascii="Arial" w:hAnsi="Arial" w:cs="Arial"/>
                  <w:sz w:val="22"/>
                  <w:szCs w:val="22"/>
                </w:rPr>
                <w:t xml:space="preserve"> </w:t>
              </w:r>
              <w:r w:rsidR="00186A56">
                <w:t xml:space="preserve">A maior </w:t>
              </w:r>
              <w:r w:rsidR="00186A56">
                <w:lastRenderedPageBreak/>
                <w:t>dificuldade com a vinda do e-commerce é o investimento em tecnologia. Neste contexto contribuem Soares e Amorim (2021), que uma das maiores intempéries é acomodar um procedimento e experiência de compra mais simples, objetivos e com menos cadeados, agregando os canais off-line e on-line.</w:t>
              </w:r>
            </w:ins>
          </w:p>
          <w:p w14:paraId="49F5F77D" w14:textId="77777777" w:rsidR="00C9398A" w:rsidRDefault="00C9398A" w:rsidP="00A77EC1">
            <w:pPr>
              <w:pStyle w:val="NormalWeb"/>
              <w:shd w:val="clear" w:color="auto" w:fill="FFFFFF"/>
              <w:spacing w:before="0" w:beforeAutospacing="0" w:after="0" w:afterAutospacing="0"/>
              <w:ind w:left="1416"/>
              <w:jc w:val="both"/>
              <w:rPr>
                <w:ins w:id="9" w:author="Aparecida Ferreira" w:date="2024-03-04T17:47:00Z"/>
                <w:rFonts w:ascii="Arial" w:hAnsi="Arial" w:cs="Arial"/>
                <w:sz w:val="22"/>
                <w:szCs w:val="22"/>
              </w:rPr>
            </w:pPr>
            <w:ins w:id="10" w:author="Aparecida Ferreira" w:date="2024-03-04T17:53:00Z">
              <w:r w:rsidRPr="00C9398A">
                <w:rPr>
                  <w:rFonts w:ascii="Arial" w:hAnsi="Arial" w:cs="Arial"/>
                  <w:sz w:val="22"/>
                  <w:szCs w:val="22"/>
                </w:rPr>
                <w:t>Com o aparecimento da internet houve a quebra de paradigma na maneira de</w:t>
              </w:r>
            </w:ins>
            <w:ins w:id="11" w:author="Aparecida Ferreira" w:date="2024-03-04T17:54:00Z">
              <w:r>
                <w:rPr>
                  <w:rFonts w:ascii="Arial" w:hAnsi="Arial" w:cs="Arial"/>
                  <w:sz w:val="22"/>
                  <w:szCs w:val="22"/>
                </w:rPr>
                <w:t xml:space="preserve"> </w:t>
              </w:r>
            </w:ins>
            <w:ins w:id="12" w:author="Aparecida Ferreira" w:date="2024-03-04T17:53:00Z">
              <w:r w:rsidRPr="00C9398A">
                <w:rPr>
                  <w:rFonts w:ascii="Arial" w:hAnsi="Arial" w:cs="Arial"/>
                  <w:sz w:val="22"/>
                  <w:szCs w:val="22"/>
                </w:rPr>
                <w:t>fazer compras e as empresas compreenderam a oportunidade que teriam mergulhando nesse novo modelo. Procurando continuamente solidificar raízes na sua relação com o cliente, as empresas deram início a investimentos grandiosos em logística</w:t>
              </w:r>
            </w:ins>
            <w:ins w:id="13" w:author="Aparecida Ferreira" w:date="2024-03-04T17:54:00Z">
              <w:r>
                <w:rPr>
                  <w:rFonts w:ascii="Arial" w:hAnsi="Arial" w:cs="Arial"/>
                  <w:sz w:val="22"/>
                  <w:szCs w:val="22"/>
                </w:rPr>
                <w:t xml:space="preserve"> </w:t>
              </w:r>
            </w:ins>
            <w:ins w:id="14" w:author="Aparecida Ferreira" w:date="2024-03-04T17:53:00Z">
              <w:r w:rsidRPr="00C9398A">
                <w:rPr>
                  <w:rFonts w:ascii="Arial" w:hAnsi="Arial" w:cs="Arial"/>
                  <w:sz w:val="22"/>
                  <w:szCs w:val="22"/>
                </w:rPr>
                <w:t>e na busca de fidelizar clientes com entregas dentro do prazo, afirma (MENDONÇA</w:t>
              </w:r>
            </w:ins>
            <w:ins w:id="15" w:author="Aparecida Ferreira" w:date="2024-03-04T17:54:00Z">
              <w:r>
                <w:rPr>
                  <w:rFonts w:ascii="Arial" w:hAnsi="Arial" w:cs="Arial"/>
                  <w:sz w:val="22"/>
                  <w:szCs w:val="22"/>
                </w:rPr>
                <w:t xml:space="preserve"> </w:t>
              </w:r>
            </w:ins>
            <w:ins w:id="16" w:author="Aparecida Ferreira" w:date="2024-03-04T17:53:00Z">
              <w:r w:rsidRPr="00C9398A">
                <w:rPr>
                  <w:rFonts w:ascii="Arial" w:hAnsi="Arial" w:cs="Arial"/>
                  <w:sz w:val="22"/>
                  <w:szCs w:val="22"/>
                </w:rPr>
                <w:t>2016).</w:t>
              </w:r>
            </w:ins>
          </w:p>
          <w:p w14:paraId="7C244994" w14:textId="77777777" w:rsidR="00186A56" w:rsidRPr="00EB139A" w:rsidRDefault="00186A56" w:rsidP="00A77EC1">
            <w:pPr>
              <w:pStyle w:val="NormalWeb"/>
              <w:shd w:val="clear" w:color="auto" w:fill="FFFFFF"/>
              <w:spacing w:before="0" w:beforeAutospacing="0" w:line="360" w:lineRule="auto"/>
              <w:jc w:val="both"/>
              <w:rPr>
                <w:rFonts w:ascii="Arial" w:hAnsi="Arial" w:cs="Arial"/>
              </w:rPr>
            </w:pPr>
          </w:p>
        </w:tc>
      </w:tr>
    </w:tbl>
    <w:p w14:paraId="66DBFEED" w14:textId="77777777" w:rsidR="00186A56" w:rsidRDefault="00186A56">
      <w:pPr>
        <w:pStyle w:val="Standard"/>
        <w:rPr>
          <w:ins w:id="17" w:author="Aparecida Ferreira" w:date="2024-03-04T17:40:00Z"/>
          <w:rFonts w:ascii="Arial" w:hAnsi="Arial" w:cs="Arial"/>
        </w:rPr>
      </w:pPr>
    </w:p>
    <w:p w14:paraId="20CFCAAD" w14:textId="77777777" w:rsidR="009B1194" w:rsidRDefault="00FB1CCD">
      <w:pPr>
        <w:pStyle w:val="Standard"/>
      </w:pPr>
      <w:r>
        <w:rPr>
          <w:rFonts w:ascii="Arial" w:hAnsi="Arial" w:cs="Arial"/>
        </w:rPr>
        <w:t>HIPÓTESE / SOLUÇÃO</w:t>
      </w:r>
    </w:p>
    <w:tbl>
      <w:tblPr>
        <w:tblW w:w="9072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72"/>
      </w:tblGrid>
      <w:tr w:rsidR="009B1194" w14:paraId="7A771B1A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9F1CFF" w14:textId="77777777" w:rsidR="00186A56" w:rsidRPr="00186A56" w:rsidRDefault="00186A56" w:rsidP="00A77EC1">
            <w:pPr>
              <w:widowControl/>
              <w:shd w:val="clear" w:color="auto" w:fill="FFFFFF"/>
              <w:suppressAutoHyphens w:val="0"/>
              <w:autoSpaceDN/>
              <w:spacing w:line="360" w:lineRule="auto"/>
              <w:textAlignment w:val="auto"/>
              <w:rPr>
                <w:ins w:id="18" w:author="Aparecida Ferreira" w:date="2024-03-04T17:44:00Z"/>
                <w:rFonts w:ascii="Google Sans" w:hAnsi="Google Sans"/>
                <w:color w:val="1F1F1F"/>
                <w:sz w:val="24"/>
                <w:szCs w:val="24"/>
              </w:rPr>
            </w:pPr>
            <w:ins w:id="19" w:author="Aparecida Ferreira" w:date="2024-03-04T17:44:00Z">
              <w:r w:rsidRPr="00186A56">
                <w:rPr>
                  <w:rFonts w:ascii="Google Sans" w:hAnsi="Google Sans"/>
                  <w:color w:val="1F1F1F"/>
                  <w:sz w:val="24"/>
                  <w:szCs w:val="24"/>
                </w:rPr>
                <w:t>O crescimento exponencial da clientela impacta o processo geral de pedidos, gerando gargalos no atendimento e atrasos nas entregas. Com um volume significativo de pedidos simultâneos e equip</w:t>
              </w:r>
              <w:r>
                <w:rPr>
                  <w:rFonts w:ascii="Google Sans" w:hAnsi="Google Sans"/>
                  <w:color w:val="1F1F1F"/>
                  <w:sz w:val="24"/>
                  <w:szCs w:val="24"/>
                </w:rPr>
                <w:t>e reduzida para transcrição, o projeto</w:t>
              </w:r>
              <w:r w:rsidRPr="00186A56">
                <w:rPr>
                  <w:rFonts w:ascii="Google Sans" w:hAnsi="Google Sans"/>
                  <w:color w:val="1F1F1F"/>
                  <w:sz w:val="24"/>
                  <w:szCs w:val="24"/>
                </w:rPr>
                <w:t xml:space="preserve"> surge como solução inovadora, criando uma ponte eficiente entre cliente e concessionária.</w:t>
              </w:r>
            </w:ins>
          </w:p>
          <w:p w14:paraId="19284DC9" w14:textId="77777777" w:rsidR="00186A56" w:rsidRPr="00186A56" w:rsidRDefault="00186A56" w:rsidP="00A77EC1">
            <w:pPr>
              <w:widowControl/>
              <w:shd w:val="clear" w:color="auto" w:fill="FFFFFF"/>
              <w:suppressAutoHyphens w:val="0"/>
              <w:autoSpaceDN/>
              <w:spacing w:line="360" w:lineRule="auto"/>
              <w:textAlignment w:val="auto"/>
              <w:rPr>
                <w:ins w:id="20" w:author="Aparecida Ferreira" w:date="2024-03-04T17:44:00Z"/>
                <w:rFonts w:ascii="Google Sans" w:hAnsi="Google Sans"/>
                <w:color w:val="1F1F1F"/>
                <w:sz w:val="24"/>
                <w:szCs w:val="24"/>
              </w:rPr>
            </w:pPr>
            <w:ins w:id="21" w:author="Aparecida Ferreira" w:date="2024-03-04T17:44:00Z">
              <w:r w:rsidRPr="00186A56">
                <w:rPr>
                  <w:rFonts w:ascii="Google Sans" w:hAnsi="Google Sans"/>
                  <w:b/>
                  <w:bCs/>
                  <w:color w:val="1F1F1F"/>
                  <w:sz w:val="24"/>
                  <w:szCs w:val="24"/>
                </w:rPr>
                <w:t>Agilidade e Eficiência para Todos:</w:t>
              </w:r>
            </w:ins>
          </w:p>
          <w:p w14:paraId="3A3CE81E" w14:textId="77777777" w:rsidR="00186A56" w:rsidRPr="00A77EC1" w:rsidRDefault="00186A56" w:rsidP="00A77EC1">
            <w:pPr>
              <w:pStyle w:val="PargrafodaLista"/>
              <w:widowControl/>
              <w:numPr>
                <w:ilvl w:val="0"/>
                <w:numId w:val="9"/>
              </w:numPr>
              <w:shd w:val="clear" w:color="auto" w:fill="FFFFFF"/>
              <w:suppressAutoHyphens w:val="0"/>
              <w:autoSpaceDN/>
              <w:spacing w:line="360" w:lineRule="auto"/>
              <w:textAlignment w:val="auto"/>
              <w:rPr>
                <w:ins w:id="22" w:author="Aparecida Ferreira" w:date="2024-03-04T17:44:00Z"/>
                <w:rFonts w:ascii="Google Sans" w:hAnsi="Google Sans"/>
                <w:color w:val="1F1F1F"/>
                <w:sz w:val="24"/>
                <w:szCs w:val="24"/>
              </w:rPr>
            </w:pPr>
            <w:ins w:id="23" w:author="Aparecida Ferreira" w:date="2024-03-04T17:44:00Z">
              <w:r w:rsidRPr="00A77EC1">
                <w:rPr>
                  <w:rFonts w:ascii="Google Sans" w:hAnsi="Google Sans"/>
                  <w:color w:val="1F1F1F"/>
                  <w:sz w:val="24"/>
                  <w:szCs w:val="24"/>
                </w:rPr>
                <w:t>O cliente escolhe as peças desejadas com rapidez e praticidade.</w:t>
              </w:r>
            </w:ins>
          </w:p>
          <w:p w14:paraId="4DA1A768" w14:textId="77777777" w:rsidR="00186A56" w:rsidRPr="00A77EC1" w:rsidRDefault="00186A56" w:rsidP="00A77EC1">
            <w:pPr>
              <w:pStyle w:val="PargrafodaLista"/>
              <w:widowControl/>
              <w:numPr>
                <w:ilvl w:val="0"/>
                <w:numId w:val="9"/>
              </w:numPr>
              <w:shd w:val="clear" w:color="auto" w:fill="FFFFFF"/>
              <w:suppressAutoHyphens w:val="0"/>
              <w:autoSpaceDN/>
              <w:spacing w:line="360" w:lineRule="auto"/>
              <w:textAlignment w:val="auto"/>
              <w:rPr>
                <w:ins w:id="24" w:author="Aparecida Ferreira" w:date="2024-03-04T17:44:00Z"/>
                <w:rFonts w:ascii="Google Sans" w:hAnsi="Google Sans"/>
                <w:color w:val="1F1F1F"/>
                <w:sz w:val="24"/>
                <w:szCs w:val="24"/>
              </w:rPr>
            </w:pPr>
            <w:ins w:id="25" w:author="Aparecida Ferreira" w:date="2024-03-04T17:44:00Z">
              <w:r w:rsidRPr="00A77EC1">
                <w:rPr>
                  <w:rFonts w:ascii="Google Sans" w:hAnsi="Google Sans"/>
                  <w:color w:val="1F1F1F"/>
                  <w:sz w:val="24"/>
                  <w:szCs w:val="24"/>
                </w:rPr>
                <w:t>A concessionária acessa toda a clientela de forma segura e ágil.</w:t>
              </w:r>
            </w:ins>
          </w:p>
          <w:p w14:paraId="4DA018D2" w14:textId="77777777" w:rsidR="00186A56" w:rsidRPr="00186A56" w:rsidRDefault="00186A56" w:rsidP="00A77EC1">
            <w:pPr>
              <w:widowControl/>
              <w:shd w:val="clear" w:color="auto" w:fill="FFFFFF"/>
              <w:suppressAutoHyphens w:val="0"/>
              <w:autoSpaceDN/>
              <w:spacing w:line="360" w:lineRule="auto"/>
              <w:textAlignment w:val="auto"/>
              <w:rPr>
                <w:ins w:id="26" w:author="Aparecida Ferreira" w:date="2024-03-04T17:44:00Z"/>
                <w:rFonts w:ascii="Google Sans" w:hAnsi="Google Sans"/>
                <w:color w:val="1F1F1F"/>
                <w:sz w:val="24"/>
                <w:szCs w:val="24"/>
              </w:rPr>
            </w:pPr>
            <w:ins w:id="27" w:author="Aparecida Ferreira" w:date="2024-03-04T17:44:00Z">
              <w:r w:rsidRPr="00186A56">
                <w:rPr>
                  <w:rFonts w:ascii="Google Sans" w:hAnsi="Google Sans"/>
                  <w:b/>
                  <w:bCs/>
                  <w:color w:val="1F1F1F"/>
                  <w:sz w:val="24"/>
                  <w:szCs w:val="24"/>
                </w:rPr>
                <w:t>Benefícios Multiplicados:</w:t>
              </w:r>
            </w:ins>
          </w:p>
          <w:p w14:paraId="11E51A8A" w14:textId="77777777" w:rsidR="00186A56" w:rsidRPr="00A77EC1" w:rsidRDefault="00186A56" w:rsidP="00A77EC1">
            <w:pPr>
              <w:pStyle w:val="PargrafodaLista"/>
              <w:widowControl/>
              <w:numPr>
                <w:ilvl w:val="0"/>
                <w:numId w:val="10"/>
              </w:numPr>
              <w:shd w:val="clear" w:color="auto" w:fill="FFFFFF"/>
              <w:suppressAutoHyphens w:val="0"/>
              <w:autoSpaceDN/>
              <w:spacing w:line="360" w:lineRule="auto"/>
              <w:textAlignment w:val="auto"/>
              <w:rPr>
                <w:ins w:id="28" w:author="Aparecida Ferreira" w:date="2024-03-04T17:44:00Z"/>
                <w:rFonts w:ascii="Google Sans" w:hAnsi="Google Sans"/>
                <w:color w:val="1F1F1F"/>
                <w:sz w:val="24"/>
                <w:szCs w:val="24"/>
              </w:rPr>
            </w:pPr>
            <w:ins w:id="29" w:author="Aparecida Ferreira" w:date="2024-03-04T17:44:00Z">
              <w:r w:rsidRPr="00A77EC1">
                <w:rPr>
                  <w:rFonts w:ascii="Google Sans" w:hAnsi="Google Sans"/>
                  <w:b/>
                  <w:bCs/>
                  <w:color w:val="1F1F1F"/>
                  <w:sz w:val="24"/>
                  <w:szCs w:val="24"/>
                </w:rPr>
                <w:t>Velocidade e Maestria:</w:t>
              </w:r>
              <w:r w:rsidRPr="00A77EC1">
                <w:rPr>
                  <w:rFonts w:ascii="Google Sans" w:hAnsi="Google Sans"/>
                  <w:color w:val="1F1F1F"/>
                  <w:sz w:val="24"/>
                  <w:szCs w:val="24"/>
                </w:rPr>
                <w:t> Pedidos processados com rapidez e precisão.</w:t>
              </w:r>
            </w:ins>
          </w:p>
          <w:p w14:paraId="1D37E957" w14:textId="77777777" w:rsidR="00186A56" w:rsidRPr="00A77EC1" w:rsidRDefault="00186A56" w:rsidP="00A77EC1">
            <w:pPr>
              <w:pStyle w:val="PargrafodaLista"/>
              <w:widowControl/>
              <w:numPr>
                <w:ilvl w:val="0"/>
                <w:numId w:val="10"/>
              </w:numPr>
              <w:shd w:val="clear" w:color="auto" w:fill="FFFFFF"/>
              <w:suppressAutoHyphens w:val="0"/>
              <w:autoSpaceDN/>
              <w:spacing w:line="360" w:lineRule="auto"/>
              <w:textAlignment w:val="auto"/>
              <w:rPr>
                <w:ins w:id="30" w:author="Aparecida Ferreira" w:date="2024-03-04T17:44:00Z"/>
                <w:rFonts w:ascii="Google Sans" w:hAnsi="Google Sans"/>
                <w:color w:val="1F1F1F"/>
                <w:sz w:val="24"/>
                <w:szCs w:val="24"/>
              </w:rPr>
            </w:pPr>
            <w:ins w:id="31" w:author="Aparecida Ferreira" w:date="2024-03-04T17:44:00Z">
              <w:r w:rsidRPr="00A77EC1">
                <w:rPr>
                  <w:rFonts w:ascii="Google Sans" w:hAnsi="Google Sans"/>
                  <w:b/>
                  <w:bCs/>
                  <w:color w:val="1F1F1F"/>
                  <w:sz w:val="24"/>
                  <w:szCs w:val="24"/>
                </w:rPr>
                <w:t>Lucros Crescentes:</w:t>
              </w:r>
              <w:r w:rsidRPr="00A77EC1">
                <w:rPr>
                  <w:rFonts w:ascii="Google Sans" w:hAnsi="Google Sans"/>
                  <w:color w:val="1F1F1F"/>
                  <w:sz w:val="24"/>
                  <w:szCs w:val="24"/>
                </w:rPr>
                <w:t> Aumento da produtividade e vendas para a empresa.</w:t>
              </w:r>
            </w:ins>
          </w:p>
          <w:p w14:paraId="04FF73D8" w14:textId="77777777" w:rsidR="00186A56" w:rsidRPr="00A77EC1" w:rsidRDefault="00186A56" w:rsidP="00A77EC1">
            <w:pPr>
              <w:pStyle w:val="PargrafodaLista"/>
              <w:widowControl/>
              <w:numPr>
                <w:ilvl w:val="0"/>
                <w:numId w:val="10"/>
              </w:numPr>
              <w:shd w:val="clear" w:color="auto" w:fill="FFFFFF"/>
              <w:suppressAutoHyphens w:val="0"/>
              <w:autoSpaceDN/>
              <w:spacing w:line="360" w:lineRule="auto"/>
              <w:textAlignment w:val="auto"/>
              <w:rPr>
                <w:ins w:id="32" w:author="Aparecida Ferreira" w:date="2024-03-04T17:44:00Z"/>
                <w:rFonts w:ascii="Google Sans" w:hAnsi="Google Sans"/>
                <w:color w:val="1F1F1F"/>
                <w:sz w:val="24"/>
                <w:szCs w:val="24"/>
              </w:rPr>
            </w:pPr>
            <w:ins w:id="33" w:author="Aparecida Ferreira" w:date="2024-03-04T17:44:00Z">
              <w:r w:rsidRPr="00A77EC1">
                <w:rPr>
                  <w:rFonts w:ascii="Google Sans" w:hAnsi="Google Sans"/>
                  <w:b/>
                  <w:bCs/>
                  <w:color w:val="1F1F1F"/>
                  <w:sz w:val="24"/>
                  <w:szCs w:val="24"/>
                </w:rPr>
                <w:t>Satisfação Garantida:</w:t>
              </w:r>
              <w:r w:rsidRPr="00A77EC1">
                <w:rPr>
                  <w:rFonts w:ascii="Google Sans" w:hAnsi="Google Sans"/>
                  <w:color w:val="1F1F1F"/>
                  <w:sz w:val="24"/>
                  <w:szCs w:val="24"/>
                </w:rPr>
                <w:t> Atendimento veloz e eficaz para os clientes.</w:t>
              </w:r>
            </w:ins>
          </w:p>
          <w:p w14:paraId="570BD2A6" w14:textId="77777777" w:rsidR="00186A56" w:rsidRPr="00186A56" w:rsidRDefault="00186A56" w:rsidP="00A77EC1">
            <w:pPr>
              <w:widowControl/>
              <w:shd w:val="clear" w:color="auto" w:fill="FFFFFF"/>
              <w:suppressAutoHyphens w:val="0"/>
              <w:autoSpaceDN/>
              <w:spacing w:line="360" w:lineRule="auto"/>
              <w:textAlignment w:val="auto"/>
              <w:rPr>
                <w:ins w:id="34" w:author="Aparecida Ferreira" w:date="2024-03-04T17:44:00Z"/>
                <w:rFonts w:ascii="Google Sans" w:hAnsi="Google Sans"/>
                <w:color w:val="1F1F1F"/>
                <w:sz w:val="24"/>
                <w:szCs w:val="24"/>
              </w:rPr>
            </w:pPr>
            <w:ins w:id="35" w:author="Aparecida Ferreira" w:date="2024-03-04T17:44:00Z">
              <w:r w:rsidRPr="00186A56">
                <w:rPr>
                  <w:rFonts w:ascii="Google Sans" w:hAnsi="Google Sans"/>
                  <w:b/>
                  <w:bCs/>
                  <w:color w:val="1F1F1F"/>
                  <w:sz w:val="24"/>
                  <w:szCs w:val="24"/>
                </w:rPr>
                <w:t>A Chave para o Sucesso no Novo Cenário:</w:t>
              </w:r>
            </w:ins>
          </w:p>
          <w:p w14:paraId="7B9D1872" w14:textId="77777777" w:rsidR="00186A56" w:rsidRPr="00A77EC1" w:rsidRDefault="00186A56" w:rsidP="00A77EC1">
            <w:pPr>
              <w:pStyle w:val="PargrafodaLista"/>
              <w:widowControl/>
              <w:numPr>
                <w:ilvl w:val="0"/>
                <w:numId w:val="11"/>
              </w:numPr>
              <w:shd w:val="clear" w:color="auto" w:fill="FFFFFF"/>
              <w:suppressAutoHyphens w:val="0"/>
              <w:autoSpaceDN/>
              <w:spacing w:line="360" w:lineRule="auto"/>
              <w:textAlignment w:val="auto"/>
              <w:rPr>
                <w:ins w:id="36" w:author="Aparecida Ferreira" w:date="2024-03-04T17:44:00Z"/>
                <w:rFonts w:ascii="Google Sans" w:hAnsi="Google Sans"/>
                <w:color w:val="1F1F1F"/>
                <w:sz w:val="24"/>
                <w:szCs w:val="24"/>
              </w:rPr>
            </w:pPr>
            <w:ins w:id="37" w:author="Aparecida Ferreira" w:date="2024-03-04T17:44:00Z">
              <w:r w:rsidRPr="00A77EC1">
                <w:rPr>
                  <w:rFonts w:ascii="Google Sans" w:hAnsi="Google Sans"/>
                  <w:b/>
                  <w:bCs/>
                  <w:color w:val="1F1F1F"/>
                  <w:sz w:val="24"/>
                  <w:szCs w:val="24"/>
                </w:rPr>
                <w:t>Tecnologia Inovadora:</w:t>
              </w:r>
              <w:r w:rsidRPr="00A77EC1">
                <w:rPr>
                  <w:rFonts w:ascii="Google Sans" w:hAnsi="Google Sans"/>
                  <w:color w:val="1F1F1F"/>
                  <w:sz w:val="24"/>
                  <w:szCs w:val="24"/>
                </w:rPr>
                <w:t> Plataforma intuitiva e amigável para clientes e concessionárias.</w:t>
              </w:r>
            </w:ins>
          </w:p>
          <w:p w14:paraId="54BFCE11" w14:textId="77777777" w:rsidR="00186A56" w:rsidRPr="00A77EC1" w:rsidRDefault="00186A56" w:rsidP="00A77EC1">
            <w:pPr>
              <w:pStyle w:val="PargrafodaLista"/>
              <w:widowControl/>
              <w:numPr>
                <w:ilvl w:val="0"/>
                <w:numId w:val="11"/>
              </w:numPr>
              <w:shd w:val="clear" w:color="auto" w:fill="FFFFFF"/>
              <w:suppressAutoHyphens w:val="0"/>
              <w:autoSpaceDN/>
              <w:spacing w:line="360" w:lineRule="auto"/>
              <w:textAlignment w:val="auto"/>
              <w:rPr>
                <w:ins w:id="38" w:author="Aparecida Ferreira" w:date="2024-03-04T17:44:00Z"/>
                <w:rFonts w:ascii="Google Sans" w:hAnsi="Google Sans"/>
                <w:color w:val="1F1F1F"/>
                <w:sz w:val="24"/>
                <w:szCs w:val="24"/>
              </w:rPr>
            </w:pPr>
            <w:proofErr w:type="gramStart"/>
            <w:ins w:id="39" w:author="Aparecida Ferreira" w:date="2024-03-04T17:44:00Z">
              <w:r w:rsidRPr="00A77EC1">
                <w:rPr>
                  <w:rFonts w:ascii="Google Sans" w:hAnsi="Google Sans"/>
                  <w:b/>
                  <w:bCs/>
                  <w:color w:val="1F1F1F"/>
                  <w:sz w:val="24"/>
                  <w:szCs w:val="24"/>
                </w:rPr>
                <w:t>Integração Completa</w:t>
              </w:r>
              <w:proofErr w:type="gramEnd"/>
              <w:r w:rsidRPr="00A77EC1">
                <w:rPr>
                  <w:rFonts w:ascii="Google Sans" w:hAnsi="Google Sans"/>
                  <w:b/>
                  <w:bCs/>
                  <w:color w:val="1F1F1F"/>
                  <w:sz w:val="24"/>
                  <w:szCs w:val="24"/>
                </w:rPr>
                <w:t>:</w:t>
              </w:r>
              <w:r w:rsidRPr="00A77EC1">
                <w:rPr>
                  <w:rFonts w:ascii="Google Sans" w:hAnsi="Google Sans"/>
                  <w:color w:val="1F1F1F"/>
                  <w:sz w:val="24"/>
                  <w:szCs w:val="24"/>
                </w:rPr>
                <w:t> Sincronização com sistemas de gestão da concessionária.</w:t>
              </w:r>
            </w:ins>
          </w:p>
          <w:p w14:paraId="39D9FACB" w14:textId="7F40D14B" w:rsidR="009B1194" w:rsidRPr="00F25C4E" w:rsidRDefault="00186A56">
            <w:pPr>
              <w:pStyle w:val="PargrafodaLista"/>
              <w:widowControl/>
              <w:numPr>
                <w:ilvl w:val="0"/>
                <w:numId w:val="11"/>
              </w:numPr>
              <w:shd w:val="clear" w:color="auto" w:fill="FFFFFF"/>
              <w:suppressAutoHyphens w:val="0"/>
              <w:autoSpaceDN/>
              <w:spacing w:line="360" w:lineRule="auto"/>
              <w:textAlignment w:val="auto"/>
              <w:rPr>
                <w:rFonts w:ascii="Google Sans" w:hAnsi="Google Sans"/>
                <w:color w:val="1F1F1F"/>
                <w:sz w:val="24"/>
                <w:szCs w:val="24"/>
              </w:rPr>
              <w:pPrChange w:id="40" w:author="Windows" w:date="2024-03-06T07:24:00Z">
                <w:pPr>
                  <w:pStyle w:val="Standard"/>
                </w:pPr>
              </w:pPrChange>
            </w:pPr>
            <w:ins w:id="41" w:author="Aparecida Ferreira" w:date="2024-03-04T17:44:00Z">
              <w:r w:rsidRPr="00A77EC1">
                <w:rPr>
                  <w:rFonts w:ascii="Google Sans" w:hAnsi="Google Sans"/>
                  <w:b/>
                  <w:bCs/>
                  <w:color w:val="1F1F1F"/>
                  <w:sz w:val="24"/>
                  <w:szCs w:val="24"/>
                </w:rPr>
                <w:t>Escalabilidade Robusta:</w:t>
              </w:r>
              <w:r w:rsidRPr="00A77EC1">
                <w:rPr>
                  <w:rFonts w:ascii="Google Sans" w:hAnsi="Google Sans"/>
                  <w:color w:val="1F1F1F"/>
                  <w:sz w:val="24"/>
                  <w:szCs w:val="24"/>
                </w:rPr>
                <w:t> Adaptação à demanda, permitindo crescimento sem gargalos.</w:t>
              </w:r>
            </w:ins>
          </w:p>
        </w:tc>
      </w:tr>
    </w:tbl>
    <w:p w14:paraId="4657C116" w14:textId="77777777" w:rsidR="009B1194" w:rsidRDefault="009B1194">
      <w:pPr>
        <w:pStyle w:val="Standard"/>
        <w:rPr>
          <w:rFonts w:ascii="Arial" w:hAnsi="Arial" w:cs="Arial"/>
        </w:rPr>
      </w:pPr>
    </w:p>
    <w:p w14:paraId="2F974096" w14:textId="77777777" w:rsidR="009B1194" w:rsidDel="00C9398A" w:rsidRDefault="009B1194">
      <w:pPr>
        <w:pStyle w:val="Standard"/>
        <w:rPr>
          <w:del w:id="42" w:author="Aparecida Ferreira" w:date="2024-03-04T18:01:00Z"/>
          <w:rFonts w:ascii="Arial" w:hAnsi="Arial" w:cs="Arial"/>
        </w:rPr>
      </w:pPr>
    </w:p>
    <w:p w14:paraId="58957AEE" w14:textId="77777777" w:rsidR="009B1194" w:rsidDel="00C9398A" w:rsidRDefault="009B1194">
      <w:pPr>
        <w:pStyle w:val="Standard"/>
        <w:rPr>
          <w:del w:id="43" w:author="Aparecida Ferreira" w:date="2024-03-04T18:01:00Z"/>
          <w:rFonts w:ascii="Arial" w:hAnsi="Arial" w:cs="Arial"/>
        </w:rPr>
      </w:pPr>
    </w:p>
    <w:p w14:paraId="7999DE64" w14:textId="77777777" w:rsidR="009B1194" w:rsidRDefault="00FB1CCD">
      <w:pPr>
        <w:pStyle w:val="Standard"/>
        <w:ind w:right="1134"/>
      </w:pPr>
      <w:r>
        <w:rPr>
          <w:rFonts w:ascii="Arial" w:hAnsi="Arial" w:cs="Arial"/>
        </w:rPr>
        <w:t>DISCIPLINAS ENVOLVIDAS</w:t>
      </w:r>
    </w:p>
    <w:tbl>
      <w:tblPr>
        <w:tblW w:w="9072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72"/>
      </w:tblGrid>
      <w:tr w:rsidR="009B1194" w14:paraId="0399FE3C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F58BAE" w14:textId="77777777" w:rsidR="009B1194" w:rsidDel="00C9398A" w:rsidRDefault="009B1194" w:rsidP="00A77EC1">
            <w:pPr>
              <w:pStyle w:val="Standard"/>
              <w:spacing w:line="360" w:lineRule="auto"/>
              <w:jc w:val="both"/>
              <w:rPr>
                <w:del w:id="44" w:author="Aparecida Ferreira" w:date="2024-03-04T18:01:00Z"/>
              </w:rPr>
            </w:pPr>
          </w:p>
          <w:p w14:paraId="4CFC54AC" w14:textId="77777777" w:rsidR="009B1194" w:rsidRDefault="00FB1CCD" w:rsidP="00A77EC1">
            <w:pPr>
              <w:pStyle w:val="Standard"/>
              <w:spacing w:line="360" w:lineRule="auto"/>
              <w:jc w:val="both"/>
            </w:pPr>
            <w:r>
              <w:rPr>
                <w:rFonts w:ascii="Arial" w:hAnsi="Arial" w:cs="Arial"/>
              </w:rPr>
              <w:t xml:space="preserve">Análise de projetos e sistemas:  </w:t>
            </w:r>
            <w:r>
              <w:rPr>
                <w:rFonts w:ascii="Google Sans" w:hAnsi="Google Sans" w:cs="Arial"/>
                <w:color w:val="4D5156"/>
                <w:sz w:val="24"/>
              </w:rPr>
              <w:t>A análise de um projeto </w:t>
            </w:r>
            <w:r>
              <w:rPr>
                <w:rFonts w:ascii="Google Sans" w:hAnsi="Google Sans" w:cs="Arial"/>
                <w:color w:val="040C28"/>
                <w:sz w:val="24"/>
              </w:rPr>
              <w:t>deverá evidenciar não só a sua viabilidade sob a ótica microeconômica, mas também como este se insere no contexto mais amplo, setorial e macroeconômico</w:t>
            </w:r>
            <w:r>
              <w:rPr>
                <w:rFonts w:ascii="Google Sans" w:hAnsi="Google Sans" w:cs="Arial"/>
                <w:color w:val="4D5156"/>
                <w:sz w:val="24"/>
              </w:rPr>
              <w:t xml:space="preserve">. Nesse sentido, avalia os aspectos mi- </w:t>
            </w:r>
            <w:proofErr w:type="spellStart"/>
            <w:r>
              <w:rPr>
                <w:rFonts w:ascii="Google Sans" w:hAnsi="Google Sans" w:cs="Arial"/>
                <w:color w:val="4D5156"/>
                <w:sz w:val="24"/>
              </w:rPr>
              <w:t>croeconômicos</w:t>
            </w:r>
            <w:proofErr w:type="spellEnd"/>
            <w:r>
              <w:rPr>
                <w:rFonts w:ascii="Google Sans" w:hAnsi="Google Sans" w:cs="Arial"/>
                <w:color w:val="4D5156"/>
                <w:sz w:val="24"/>
              </w:rPr>
              <w:t xml:space="preserve"> sob a abordagem da inter-relação destes com os efeitos buscados em nível do planejamento.</w:t>
            </w:r>
          </w:p>
          <w:p w14:paraId="074928BF" w14:textId="77777777" w:rsidR="009B1194" w:rsidRDefault="00FB1CCD" w:rsidP="00A77EC1">
            <w:pPr>
              <w:pStyle w:val="Standard"/>
              <w:spacing w:line="360" w:lineRule="auto"/>
              <w:jc w:val="both"/>
            </w:pPr>
            <w:r>
              <w:rPr>
                <w:rFonts w:ascii="Arial" w:hAnsi="Arial" w:cs="Arial"/>
              </w:rPr>
              <w:t xml:space="preserve">Banco de dados: </w:t>
            </w:r>
            <w:r>
              <w:rPr>
                <w:rFonts w:ascii="Google Sans" w:hAnsi="Google Sans" w:cs="Arial"/>
                <w:color w:val="4D5156"/>
                <w:sz w:val="24"/>
              </w:rPr>
              <w:t>O banco de dados </w:t>
            </w:r>
            <w:r>
              <w:rPr>
                <w:rFonts w:ascii="Google Sans" w:hAnsi="Google Sans" w:cs="Arial"/>
                <w:color w:val="040C28"/>
                <w:sz w:val="24"/>
              </w:rPr>
              <w:t>é a organização e armazenagem de informações sobre um domínio específico</w:t>
            </w:r>
            <w:r>
              <w:rPr>
                <w:rFonts w:ascii="Google Sans" w:hAnsi="Google Sans" w:cs="Arial"/>
                <w:color w:val="4D5156"/>
                <w:sz w:val="24"/>
              </w:rPr>
              <w:t>. De forma mais simples, é o agrupamento de dados que tratam do mesmo assunto, e que precisam ser armazenados para segurança ou conferência futura</w:t>
            </w:r>
          </w:p>
          <w:p w14:paraId="1CACEE32" w14:textId="77777777" w:rsidR="009B1194" w:rsidDel="00C9398A" w:rsidRDefault="00FB1CCD" w:rsidP="00A77EC1">
            <w:pPr>
              <w:pStyle w:val="Standard"/>
              <w:spacing w:after="0" w:line="360" w:lineRule="auto"/>
              <w:jc w:val="both"/>
              <w:rPr>
                <w:del w:id="45" w:author="Aparecida Ferreira" w:date="2024-03-04T18:02:00Z"/>
              </w:rPr>
            </w:pPr>
            <w:r>
              <w:rPr>
                <w:rFonts w:ascii="Arial" w:hAnsi="Arial" w:cs="Arial"/>
              </w:rPr>
              <w:t xml:space="preserve">Web design: </w:t>
            </w:r>
            <w:r>
              <w:rPr>
                <w:rFonts w:ascii="Google Sans" w:hAnsi="Google Sans" w:cs="Arial"/>
                <w:color w:val="4D5156"/>
                <w:sz w:val="24"/>
              </w:rPr>
              <w:t>Web design </w:t>
            </w:r>
            <w:r>
              <w:rPr>
                <w:rFonts w:ascii="Google Sans" w:hAnsi="Google Sans" w:cs="Arial"/>
                <w:color w:val="040C28"/>
                <w:sz w:val="24"/>
              </w:rPr>
              <w:t>é a prática de criar e desenvolver a aparência visual e a estrutura de um site na internet</w:t>
            </w:r>
            <w:r>
              <w:rPr>
                <w:rFonts w:ascii="Google Sans" w:hAnsi="Google Sans" w:cs="Arial"/>
                <w:color w:val="4D5156"/>
                <w:sz w:val="24"/>
              </w:rPr>
              <w:t>. Envolve a combinação de elementos visuais, como layout, cores, tipografia, imagens e ícones, para criar uma experiência estética e funcional para os usuários que visitam o site.</w:t>
            </w:r>
          </w:p>
          <w:p w14:paraId="313AC098" w14:textId="77777777" w:rsidR="009B1194" w:rsidDel="00C9398A" w:rsidRDefault="009B1194" w:rsidP="00A77EC1">
            <w:pPr>
              <w:pStyle w:val="Standard"/>
              <w:spacing w:line="360" w:lineRule="auto"/>
              <w:jc w:val="both"/>
              <w:rPr>
                <w:del w:id="46" w:author="Aparecida Ferreira" w:date="2024-03-04T18:02:00Z"/>
                <w:rFonts w:ascii="Arial" w:hAnsi="Arial" w:cs="Arial"/>
              </w:rPr>
            </w:pPr>
          </w:p>
          <w:p w14:paraId="35FB452F" w14:textId="77777777" w:rsidR="009B1194" w:rsidRDefault="009B1194" w:rsidP="00A77EC1">
            <w:pPr>
              <w:pStyle w:val="Standard"/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</w:tbl>
    <w:p w14:paraId="45BAF553" w14:textId="77777777" w:rsidR="009B1194" w:rsidRDefault="009B1194">
      <w:pPr>
        <w:pStyle w:val="Standard"/>
        <w:rPr>
          <w:rFonts w:ascii="Arial" w:hAnsi="Arial" w:cs="Arial"/>
        </w:rPr>
      </w:pPr>
    </w:p>
    <w:p w14:paraId="30624D77" w14:textId="77777777" w:rsidR="009B1194" w:rsidRDefault="00FB1CCD">
      <w:pPr>
        <w:pStyle w:val="Standard"/>
      </w:pPr>
      <w:r>
        <w:rPr>
          <w:rFonts w:ascii="Arial" w:hAnsi="Arial" w:cs="Arial"/>
        </w:rPr>
        <w:t>OBJETIVO GERAL</w:t>
      </w:r>
    </w:p>
    <w:tbl>
      <w:tblPr>
        <w:tblW w:w="9072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72"/>
      </w:tblGrid>
      <w:tr w:rsidR="009B1194" w14:paraId="363B7D3E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429FAD" w14:textId="77777777" w:rsidR="009B1194" w:rsidDel="00073891" w:rsidRDefault="009B1194" w:rsidP="00A77EC1">
            <w:pPr>
              <w:pStyle w:val="Standard"/>
              <w:snapToGrid w:val="0"/>
              <w:spacing w:line="360" w:lineRule="auto"/>
              <w:jc w:val="both"/>
              <w:rPr>
                <w:del w:id="47" w:author="Aparecida Ferreira" w:date="2024-03-04T18:02:00Z"/>
                <w:rFonts w:ascii="Arial" w:hAnsi="Arial" w:cs="Arial"/>
              </w:rPr>
            </w:pPr>
          </w:p>
          <w:p w14:paraId="04F49AB3" w14:textId="77777777" w:rsidR="009B1194" w:rsidDel="00073891" w:rsidRDefault="00FB1CCD" w:rsidP="00A77EC1">
            <w:pPr>
              <w:pStyle w:val="Standard"/>
              <w:spacing w:line="360" w:lineRule="auto"/>
              <w:jc w:val="both"/>
              <w:rPr>
                <w:del w:id="48" w:author="Aparecida Ferreira" w:date="2024-03-04T18:02:00Z"/>
                <w:rFonts w:ascii="Arial" w:eastAsia="Calibri" w:hAnsi="Arial" w:cs="Arial"/>
                <w:lang w:eastAsia="pt-BR"/>
              </w:rPr>
            </w:pPr>
            <w:r>
              <w:rPr>
                <w:rFonts w:ascii="Arial" w:eastAsia="Calibri" w:hAnsi="Arial" w:cs="Arial"/>
                <w:lang w:eastAsia="pt-BR"/>
              </w:rPr>
              <w:t>Auxiliar a empresa (RSP – Concessionária de Peças) com suas vendas e clientela, aumentando seus lucros pela capacidade de organização e desenvolvimento rápido de pedidos.</w:t>
            </w:r>
          </w:p>
          <w:p w14:paraId="36DF7941" w14:textId="77777777" w:rsidR="009B1194" w:rsidRDefault="009B1194" w:rsidP="00A77EC1">
            <w:pPr>
              <w:pStyle w:val="Standard"/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</w:tbl>
    <w:p w14:paraId="23408A11" w14:textId="77777777" w:rsidR="009B1194" w:rsidRDefault="00FB1CCD">
      <w:pPr>
        <w:pStyle w:val="Standard"/>
      </w:pP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OBJETIVOS ESPECÍFICOS</w:t>
      </w:r>
    </w:p>
    <w:tbl>
      <w:tblPr>
        <w:tblW w:w="9072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72"/>
      </w:tblGrid>
      <w:tr w:rsidR="009B1194" w14:paraId="455FE10F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FD8025" w14:textId="5D949B46" w:rsidR="00073891" w:rsidRDefault="00FB1CCD" w:rsidP="00A77EC1">
            <w:pPr>
              <w:pStyle w:val="Standard"/>
              <w:spacing w:after="0" w:line="360" w:lineRule="auto"/>
              <w:jc w:val="both"/>
              <w:rPr>
                <w:ins w:id="49" w:author="Aparecida Ferreira" w:date="2024-03-04T18:03:00Z"/>
                <w:rFonts w:ascii="Arial" w:eastAsia="Calibri" w:hAnsi="Arial" w:cs="Arial"/>
                <w:lang w:eastAsia="pt-BR"/>
              </w:rPr>
            </w:pPr>
            <w:r>
              <w:rPr>
                <w:rFonts w:ascii="Arial" w:eastAsia="Calibri" w:hAnsi="Arial" w:cs="Arial"/>
                <w:lang w:eastAsia="pt-BR"/>
              </w:rPr>
              <w:t xml:space="preserve">O projeto </w:t>
            </w:r>
            <w:r w:rsidR="00F25C4E">
              <w:rPr>
                <w:rFonts w:ascii="Arial" w:eastAsia="Calibri" w:hAnsi="Arial" w:cs="Arial"/>
                <w:lang w:eastAsia="pt-BR"/>
              </w:rPr>
              <w:t xml:space="preserve">constituí </w:t>
            </w:r>
            <w:r>
              <w:rPr>
                <w:rFonts w:ascii="Arial" w:eastAsia="Calibri" w:hAnsi="Arial" w:cs="Arial"/>
                <w:lang w:eastAsia="pt-BR"/>
              </w:rPr>
              <w:t xml:space="preserve">em pequenas partes que facilitam o processo e </w:t>
            </w:r>
            <w:r w:rsidR="00AC63D1">
              <w:rPr>
                <w:rFonts w:ascii="Arial" w:eastAsia="Calibri" w:hAnsi="Arial" w:cs="Arial"/>
                <w:lang w:eastAsia="pt-BR"/>
              </w:rPr>
              <w:t>expansão da</w:t>
            </w:r>
            <w:r>
              <w:rPr>
                <w:rFonts w:ascii="Arial" w:eastAsia="Calibri" w:hAnsi="Arial" w:cs="Arial"/>
                <w:lang w:eastAsia="pt-BR"/>
              </w:rPr>
              <w:t xml:space="preserve"> empresa, sendo algum deles:</w:t>
            </w:r>
            <w:del w:id="50" w:author="Aparecida Ferreira" w:date="2024-03-04T18:03:00Z">
              <w:r w:rsidDel="00073891">
                <w:rPr>
                  <w:rFonts w:ascii="Arial" w:eastAsia="Calibri" w:hAnsi="Arial" w:cs="Arial"/>
                  <w:lang w:eastAsia="pt-BR"/>
                </w:rPr>
                <w:br/>
              </w:r>
            </w:del>
          </w:p>
          <w:p w14:paraId="012A00B5" w14:textId="77777777" w:rsidR="009B1194" w:rsidRDefault="00FB1CCD" w:rsidP="00A77EC1">
            <w:pPr>
              <w:pStyle w:val="Standard"/>
              <w:spacing w:after="0" w:line="360" w:lineRule="auto"/>
              <w:jc w:val="both"/>
              <w:rPr>
                <w:rFonts w:ascii="Arial" w:eastAsia="Calibri" w:hAnsi="Arial" w:cs="Arial"/>
                <w:lang w:eastAsia="pt-BR"/>
              </w:rPr>
            </w:pPr>
            <w:r>
              <w:rPr>
                <w:rFonts w:ascii="Arial" w:eastAsia="Calibri" w:hAnsi="Arial" w:cs="Arial"/>
                <w:lang w:eastAsia="pt-BR"/>
              </w:rPr>
              <w:t xml:space="preserve">1. A página inicial, onde não só as informações como também localização, acesso ao </w:t>
            </w:r>
            <w:r w:rsidR="00073891">
              <w:rPr>
                <w:rFonts w:ascii="Arial" w:eastAsia="Calibri" w:hAnsi="Arial" w:cs="Arial"/>
                <w:lang w:eastAsia="pt-BR"/>
              </w:rPr>
              <w:t>WHATSAPP</w:t>
            </w:r>
            <w:r>
              <w:rPr>
                <w:rFonts w:ascii="Arial" w:eastAsia="Calibri" w:hAnsi="Arial" w:cs="Arial"/>
                <w:lang w:eastAsia="pt-BR"/>
              </w:rPr>
              <w:t xml:space="preserve"> e apresentação da empresa e colaboradores, contendo o “sobre nós” com uma explicação rápida e eficaz de como trabalham e com o que trabalham.</w:t>
            </w:r>
          </w:p>
          <w:p w14:paraId="4369DD92" w14:textId="77777777" w:rsidR="00073891" w:rsidRDefault="00FB1CCD" w:rsidP="00A77EC1">
            <w:pPr>
              <w:pStyle w:val="Standard"/>
              <w:spacing w:after="0" w:line="360" w:lineRule="auto"/>
              <w:jc w:val="both"/>
              <w:rPr>
                <w:ins w:id="51" w:author="Aparecida Ferreira" w:date="2024-03-04T18:05:00Z"/>
                <w:rFonts w:ascii="Arial" w:eastAsia="Calibri" w:hAnsi="Arial" w:cs="Arial"/>
                <w:lang w:eastAsia="pt-BR"/>
              </w:rPr>
            </w:pPr>
            <w:r>
              <w:rPr>
                <w:rFonts w:ascii="Arial" w:eastAsia="Calibri" w:hAnsi="Arial" w:cs="Arial"/>
                <w:lang w:eastAsia="pt-BR"/>
              </w:rPr>
              <w:lastRenderedPageBreak/>
              <w:t xml:space="preserve">2. O catalogo completo de todas as peças, veículos e diferentes outras divisões que a empresa entrega em seus trabalhos, respondendo a constante pergunta “vocês teriam a peça </w:t>
            </w:r>
            <w:proofErr w:type="gramStart"/>
            <w:r>
              <w:rPr>
                <w:rFonts w:ascii="Arial" w:eastAsia="Calibri" w:hAnsi="Arial" w:cs="Arial"/>
                <w:lang w:eastAsia="pt-BR"/>
              </w:rPr>
              <w:t>X?”</w:t>
            </w:r>
            <w:proofErr w:type="gramEnd"/>
            <w:r>
              <w:rPr>
                <w:rFonts w:ascii="Arial" w:eastAsia="Calibri" w:hAnsi="Arial" w:cs="Arial"/>
                <w:lang w:eastAsia="pt-BR"/>
              </w:rPr>
              <w:t>.</w:t>
            </w:r>
          </w:p>
          <w:p w14:paraId="4F65FE42" w14:textId="77777777" w:rsidR="00073891" w:rsidRDefault="00FB1CCD" w:rsidP="00A77EC1">
            <w:pPr>
              <w:pStyle w:val="Standard"/>
              <w:spacing w:after="0" w:line="360" w:lineRule="auto"/>
              <w:jc w:val="both"/>
              <w:rPr>
                <w:ins w:id="52" w:author="Aparecida Ferreira" w:date="2024-03-04T18:05:00Z"/>
                <w:rFonts w:ascii="Arial" w:eastAsia="Calibri" w:hAnsi="Arial" w:cs="Arial"/>
                <w:lang w:eastAsia="pt-BR"/>
              </w:rPr>
            </w:pPr>
            <w:del w:id="53" w:author="Aparecida Ferreira" w:date="2024-03-04T18:05:00Z">
              <w:r w:rsidDel="00073891">
                <w:rPr>
                  <w:rFonts w:ascii="Arial" w:eastAsia="Calibri" w:hAnsi="Arial" w:cs="Arial"/>
                  <w:lang w:eastAsia="pt-BR"/>
                </w:rPr>
                <w:delText xml:space="preserve"> </w:delText>
              </w:r>
              <w:r w:rsidDel="00073891">
                <w:rPr>
                  <w:rFonts w:ascii="Arial" w:eastAsia="Calibri" w:hAnsi="Arial" w:cs="Arial"/>
                  <w:lang w:eastAsia="pt-BR"/>
                </w:rPr>
                <w:br/>
              </w:r>
            </w:del>
            <w:r>
              <w:rPr>
                <w:rFonts w:ascii="Arial" w:eastAsia="Calibri" w:hAnsi="Arial" w:cs="Arial"/>
                <w:lang w:eastAsia="pt-BR"/>
              </w:rPr>
              <w:t xml:space="preserve">2.2. A resposta imediata da pergunta “qual o </w:t>
            </w:r>
            <w:proofErr w:type="gramStart"/>
            <w:r>
              <w:rPr>
                <w:rFonts w:ascii="Arial" w:eastAsia="Calibri" w:hAnsi="Arial" w:cs="Arial"/>
                <w:lang w:eastAsia="pt-BR"/>
              </w:rPr>
              <w:t>preço?”</w:t>
            </w:r>
            <w:proofErr w:type="gramEnd"/>
            <w:ins w:id="54" w:author="Aparecida Ferreira" w:date="2024-03-04T18:05:00Z">
              <w:r w:rsidR="00073891">
                <w:rPr>
                  <w:rFonts w:ascii="Arial" w:eastAsia="Calibri" w:hAnsi="Arial" w:cs="Arial"/>
                  <w:lang w:eastAsia="pt-BR"/>
                </w:rPr>
                <w:t>.</w:t>
              </w:r>
            </w:ins>
          </w:p>
          <w:p w14:paraId="16D81594" w14:textId="77777777" w:rsidR="00073891" w:rsidDel="00073891" w:rsidRDefault="00073891" w:rsidP="00A77EC1">
            <w:pPr>
              <w:pStyle w:val="Standard"/>
              <w:spacing w:after="0" w:line="360" w:lineRule="auto"/>
              <w:jc w:val="both"/>
              <w:rPr>
                <w:del w:id="55" w:author="Aparecida Ferreira" w:date="2024-03-04T18:05:00Z"/>
                <w:rFonts w:ascii="Arial" w:eastAsia="Calibri" w:hAnsi="Arial" w:cs="Arial"/>
                <w:lang w:eastAsia="pt-BR"/>
              </w:rPr>
            </w:pPr>
          </w:p>
          <w:p w14:paraId="7AC07BF2" w14:textId="77777777" w:rsidR="009B1194" w:rsidRDefault="00FB1CCD" w:rsidP="00A77EC1">
            <w:pPr>
              <w:pStyle w:val="Standard"/>
              <w:spacing w:after="0" w:line="360" w:lineRule="auto"/>
              <w:jc w:val="both"/>
            </w:pPr>
            <w:r>
              <w:rPr>
                <w:rFonts w:ascii="Arial" w:eastAsia="Calibri" w:hAnsi="Arial" w:cs="Arial"/>
                <w:lang w:eastAsia="pt-BR"/>
              </w:rPr>
              <w:t>3. Fazer os pedidos com as informações principais já colhidas, como telefone, nome, endereço e demais variáveis de cadastro. Necessitando apenas confirmar a entrega e receber o pagamento ao funcionário encarregado de pedidos.</w:t>
            </w:r>
          </w:p>
        </w:tc>
      </w:tr>
      <w:tr w:rsidR="00073891" w:rsidDel="00073891" w14:paraId="4DC5A585" w14:textId="77777777">
        <w:trPr>
          <w:del w:id="56" w:author="Aparecida Ferreira" w:date="2024-03-04T18:06:00Z"/>
        </w:trPr>
        <w:tc>
          <w:tcPr>
            <w:tcW w:w="90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49D6E4" w14:textId="77777777" w:rsidR="00073891" w:rsidDel="00073891" w:rsidRDefault="00073891">
            <w:pPr>
              <w:pStyle w:val="Standard"/>
              <w:rPr>
                <w:del w:id="57" w:author="Aparecida Ferreira" w:date="2024-03-04T18:06:00Z"/>
                <w:rFonts w:ascii="Arial" w:eastAsia="Calibri" w:hAnsi="Arial" w:cs="Arial"/>
                <w:lang w:eastAsia="pt-BR"/>
              </w:rPr>
            </w:pPr>
          </w:p>
        </w:tc>
      </w:tr>
    </w:tbl>
    <w:p w14:paraId="326BBE1A" w14:textId="77777777" w:rsidR="009B1194" w:rsidDel="00073891" w:rsidRDefault="009B1194">
      <w:pPr>
        <w:pStyle w:val="Standard"/>
        <w:rPr>
          <w:del w:id="58" w:author="Aparecida Ferreira" w:date="2024-03-04T18:06:00Z"/>
          <w:rFonts w:ascii="Arial" w:hAnsi="Arial" w:cs="Arial"/>
        </w:rPr>
      </w:pPr>
    </w:p>
    <w:p w14:paraId="6A68BCAA" w14:textId="77777777" w:rsidR="009B1194" w:rsidRDefault="00FB1CCD">
      <w:pPr>
        <w:pStyle w:val="Standard"/>
        <w:spacing w:line="360" w:lineRule="auto"/>
        <w:rPr>
          <w:ins w:id="59" w:author="Aparecida Ferreira" w:date="2024-03-04T18:06:00Z"/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4F1AC210" w14:textId="77777777" w:rsidR="00073891" w:rsidRDefault="00073891">
      <w:pPr>
        <w:pStyle w:val="Standard"/>
        <w:spacing w:line="360" w:lineRule="auto"/>
        <w:rPr>
          <w:ins w:id="60" w:author="Aparecida Ferreira" w:date="2024-03-04T18:06:00Z"/>
          <w:rFonts w:ascii="Arial" w:eastAsia="Arial" w:hAnsi="Arial" w:cs="Arial"/>
        </w:rPr>
      </w:pPr>
    </w:p>
    <w:p w14:paraId="5093C6C3" w14:textId="77777777" w:rsidR="00073891" w:rsidRDefault="00073891">
      <w:pPr>
        <w:pStyle w:val="Standard"/>
        <w:spacing w:line="360" w:lineRule="auto"/>
        <w:rPr>
          <w:ins w:id="61" w:author="Aparecida Ferreira" w:date="2024-03-04T18:06:00Z"/>
          <w:rFonts w:ascii="Arial" w:eastAsia="Arial" w:hAnsi="Arial" w:cs="Arial"/>
        </w:rPr>
      </w:pPr>
    </w:p>
    <w:p w14:paraId="503D16B5" w14:textId="77777777" w:rsidR="00073891" w:rsidRDefault="00073891">
      <w:pPr>
        <w:pStyle w:val="Standard"/>
        <w:spacing w:line="360" w:lineRule="auto"/>
      </w:pPr>
    </w:p>
    <w:p w14:paraId="529CFEDC" w14:textId="77777777" w:rsidR="009B1194" w:rsidRDefault="00FB1CCD">
      <w:pPr>
        <w:pStyle w:val="Standard"/>
        <w:spacing w:line="360" w:lineRule="auto"/>
      </w:pPr>
      <w:r>
        <w:rPr>
          <w:rFonts w:ascii="Arial" w:hAnsi="Arial" w:cs="Arial"/>
        </w:rPr>
        <w:t>PROCEDIMENTOS METODOLÓGICOS</w:t>
      </w:r>
      <w:r w:rsidR="00AA25BA">
        <w:rPr>
          <w:rFonts w:ascii="Arial" w:hAnsi="Arial" w:cs="Arial"/>
        </w:rPr>
        <w:t xml:space="preserve"> + REFERENCIAL TEÓRICO</w:t>
      </w:r>
    </w:p>
    <w:tbl>
      <w:tblPr>
        <w:tblW w:w="9072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72"/>
      </w:tblGrid>
      <w:tr w:rsidR="009B1194" w14:paraId="71A55996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1CFA6E" w14:textId="77777777" w:rsidR="00056FBE" w:rsidRDefault="00056FBE" w:rsidP="00A77EC1">
            <w:pPr>
              <w:spacing w:line="360" w:lineRule="auto"/>
              <w:jc w:val="both"/>
            </w:pPr>
            <w:r>
              <w:t>De acordo com Luiz Carlos (2006), o referencial teórico será o responsável de fazer a ligação dos estudos, pesquisas e documentos profundos em ligação direta com a temática do projeto. A busca de diversas fontes transcrevidas para a visão e explicação direta do autor, construindo a base teórica e a ligação da temática com o objetivo específico, abrindo portas para novos saberes. Portanto, o referencial teórico não tem como função apenas transcrever ideias, e sim, dialogar entre elas: analisando, revisando, comparando artigos, pesquisando, criticando e principalmente reflete a coerência do tema com o dialeto do pesquisador. Dito isso, o referencial teórico:</w:t>
            </w:r>
          </w:p>
          <w:p w14:paraId="31C0257A" w14:textId="77777777" w:rsidR="00056FBE" w:rsidRPr="00A77EC1" w:rsidRDefault="00056FBE" w:rsidP="00A77EC1">
            <w:pPr>
              <w:ind w:left="1416"/>
              <w:jc w:val="both"/>
              <w:rPr>
                <w:rFonts w:ascii="Arial" w:hAnsi="Arial" w:cs="Arial"/>
                <w:color w:val="222222"/>
                <w:szCs w:val="22"/>
                <w:shd w:val="clear" w:color="auto" w:fill="FFFFFF"/>
              </w:rPr>
            </w:pPr>
            <w:r w:rsidRPr="00A77EC1">
              <w:rPr>
                <w:rFonts w:ascii="Arial" w:hAnsi="Arial" w:cs="Arial"/>
                <w:szCs w:val="22"/>
              </w:rPr>
              <w:t>[...] O desempenho no trabalho pode ser utilizado para aferir e avaliar competências, entendidas como um saber operativo, dinâmico e flexível, capaz de guiar desempenhos no mundo do trabalho em constante mutação e permanente desenvolvimento. (</w:t>
            </w:r>
            <w:r w:rsidRPr="00A77EC1">
              <w:rPr>
                <w:rFonts w:ascii="Arial" w:hAnsi="Arial" w:cs="Arial"/>
                <w:color w:val="222222"/>
                <w:szCs w:val="22"/>
                <w:shd w:val="clear" w:color="auto" w:fill="FFFFFF"/>
              </w:rPr>
              <w:t>RAMOS, 2011).</w:t>
            </w:r>
          </w:p>
          <w:p w14:paraId="336A9928" w14:textId="77777777" w:rsidR="00056FBE" w:rsidDel="00073891" w:rsidRDefault="00056FBE" w:rsidP="00A77EC1">
            <w:pPr>
              <w:spacing w:line="360" w:lineRule="auto"/>
              <w:jc w:val="both"/>
              <w:rPr>
                <w:del w:id="62" w:author="Aparecida Ferreira" w:date="2024-03-04T18:07:00Z"/>
                <w:rFonts w:cstheme="minorHAnsi"/>
                <w:color w:val="222222"/>
                <w:shd w:val="clear" w:color="auto" w:fill="FFFFFF"/>
              </w:rPr>
            </w:pPr>
            <w:r w:rsidRPr="00923EC9">
              <w:rPr>
                <w:rFonts w:asciiTheme="minorHAnsi" w:hAnsiTheme="minorHAnsi" w:cstheme="minorHAnsi"/>
                <w:color w:val="222222"/>
                <w:szCs w:val="22"/>
                <w:shd w:val="clear" w:color="auto" w:fill="FFFFFF"/>
              </w:rPr>
              <w:t xml:space="preserve">Além das apresentações de ideias, o referencial teórico terá como base alguns passos necessários para seu desenvolvimento, contendo um início, meio e fim. </w:t>
            </w:r>
            <w:r>
              <w:rPr>
                <w:rFonts w:cstheme="minorHAnsi"/>
                <w:color w:val="222222"/>
                <w:shd w:val="clear" w:color="auto" w:fill="FFFFFF"/>
              </w:rPr>
              <w:t>Nele conterá as orientações, temática do assunto abordado, especificações detalhadas de objetivos e hipóteses, críticas aos assuntos que pretendem sanar com o projeto e exemplificar os meios que buscarão para atingir o resultado esperado.</w:t>
            </w:r>
            <w:r w:rsidR="00877914">
              <w:rPr>
                <w:rFonts w:cstheme="minorHAnsi"/>
                <w:color w:val="222222"/>
                <w:shd w:val="clear" w:color="auto" w:fill="FFFFFF"/>
              </w:rPr>
              <w:t xml:space="preserve"> </w:t>
            </w:r>
          </w:p>
          <w:p w14:paraId="1B825339" w14:textId="3E5EF953" w:rsidR="00073891" w:rsidRDefault="00056FBE" w:rsidP="00A77EC1">
            <w:pPr>
              <w:spacing w:line="360" w:lineRule="auto"/>
              <w:jc w:val="both"/>
              <w:rPr>
                <w:ins w:id="63" w:author="Aparecida Ferreira" w:date="2024-03-04T18:07:00Z"/>
                <w:rFonts w:cstheme="minorHAnsi"/>
                <w:color w:val="222222"/>
                <w:shd w:val="clear" w:color="auto" w:fill="FFFFFF"/>
              </w:rPr>
            </w:pPr>
            <w:r>
              <w:rPr>
                <w:rFonts w:cstheme="minorHAnsi"/>
                <w:color w:val="222222"/>
                <w:shd w:val="clear" w:color="auto" w:fill="FFFFFF"/>
              </w:rPr>
              <w:lastRenderedPageBreak/>
              <w:t>Neste projeto, o referencial baseará na construção de um site e, portanto, teremos como seus principais:</w:t>
            </w:r>
          </w:p>
          <w:p w14:paraId="71BF7451" w14:textId="77777777" w:rsidR="00056FBE" w:rsidDel="00073891" w:rsidRDefault="00056FBE" w:rsidP="00A77EC1">
            <w:pPr>
              <w:spacing w:line="360" w:lineRule="auto"/>
              <w:jc w:val="both"/>
              <w:rPr>
                <w:del w:id="64" w:author="Aparecida Ferreira" w:date="2024-03-04T18:08:00Z"/>
                <w:rFonts w:cstheme="minorHAnsi"/>
              </w:rPr>
            </w:pPr>
            <w:del w:id="65" w:author="Aparecida Ferreira" w:date="2024-03-04T18:07:00Z">
              <w:r w:rsidDel="00073891">
                <w:rPr>
                  <w:rFonts w:cstheme="minorHAnsi"/>
                  <w:color w:val="222222"/>
                  <w:shd w:val="clear" w:color="auto" w:fill="FFFFFF"/>
                </w:rPr>
                <w:br/>
              </w:r>
              <w:r w:rsidDel="00073891">
                <w:rPr>
                  <w:rFonts w:cstheme="minorHAnsi"/>
                </w:rPr>
                <w:delText xml:space="preserve"> </w:delText>
              </w:r>
            </w:del>
          </w:p>
          <w:p w14:paraId="58DE339F" w14:textId="77777777" w:rsidR="00056FBE" w:rsidRDefault="00056FBE" w:rsidP="00A77EC1">
            <w:pPr>
              <w:spacing w:line="360" w:lineRule="auto"/>
              <w:jc w:val="both"/>
              <w:rPr>
                <w:rFonts w:cstheme="minorHAnsi"/>
              </w:rPr>
            </w:pPr>
            <w:r w:rsidRPr="00923EC9">
              <w:rPr>
                <w:rFonts w:cstheme="minorHAnsi"/>
              </w:rPr>
              <w:t xml:space="preserve">HTML, ou Hypertext </w:t>
            </w:r>
            <w:proofErr w:type="spellStart"/>
            <w:r w:rsidRPr="00923EC9">
              <w:rPr>
                <w:rFonts w:cstheme="minorHAnsi"/>
              </w:rPr>
              <w:t>Markup</w:t>
            </w:r>
            <w:proofErr w:type="spellEnd"/>
            <w:r w:rsidRPr="00923EC9">
              <w:rPr>
                <w:rFonts w:cstheme="minorHAnsi"/>
              </w:rPr>
              <w:t xml:space="preserve"> </w:t>
            </w:r>
            <w:proofErr w:type="spellStart"/>
            <w:r w:rsidRPr="00923EC9">
              <w:rPr>
                <w:rFonts w:cstheme="minorHAnsi"/>
              </w:rPr>
              <w:t>Language</w:t>
            </w:r>
            <w:proofErr w:type="spellEnd"/>
            <w:r w:rsidRPr="00923EC9">
              <w:rPr>
                <w:rFonts w:cstheme="minorHAnsi"/>
              </w:rPr>
              <w:t>, é uma linguagem de marcação utilizada para criar e estruturar páginas na web. Desenvolvida por Tim Berners-Lee no CERN (Organização Europeia para a Pesquisa Nuclear) no início dos anos 1990, a HTML foi originalmente concebida como uma forma de compartilhar e acessar documentos científicos de forma eficiente entre pesquisadores. A linguagem permite a criação de documentos que podem ser vinculados entre si por meio de hiperlinks, permitindo a navegação não linear por meio de uma variedade de recursos multimídia, como texto, imagens, vídeos e áudio.</w:t>
            </w:r>
          </w:p>
          <w:p w14:paraId="5F6F3FB0" w14:textId="77777777" w:rsidR="00056FBE" w:rsidRPr="00A77EC1" w:rsidRDefault="00056FBE" w:rsidP="00A77EC1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A77EC1">
              <w:rPr>
                <w:rFonts w:ascii="Arial" w:hAnsi="Arial" w:cs="Arial"/>
              </w:rPr>
              <w:t xml:space="preserve">CSS, ou </w:t>
            </w:r>
            <w:proofErr w:type="spellStart"/>
            <w:r w:rsidRPr="00A77EC1">
              <w:rPr>
                <w:rFonts w:ascii="Arial" w:hAnsi="Arial" w:cs="Arial"/>
              </w:rPr>
              <w:t>Cascading</w:t>
            </w:r>
            <w:proofErr w:type="spellEnd"/>
            <w:r w:rsidRPr="00A77EC1">
              <w:rPr>
                <w:rFonts w:ascii="Arial" w:hAnsi="Arial" w:cs="Arial"/>
              </w:rPr>
              <w:t xml:space="preserve"> </w:t>
            </w:r>
            <w:proofErr w:type="spellStart"/>
            <w:r w:rsidRPr="00A77EC1">
              <w:rPr>
                <w:rFonts w:ascii="Arial" w:hAnsi="Arial" w:cs="Arial"/>
              </w:rPr>
              <w:t>Style</w:t>
            </w:r>
            <w:proofErr w:type="spellEnd"/>
            <w:r w:rsidRPr="00A77EC1">
              <w:rPr>
                <w:rFonts w:ascii="Arial" w:hAnsi="Arial" w:cs="Arial"/>
              </w:rPr>
              <w:t xml:space="preserve"> </w:t>
            </w:r>
            <w:proofErr w:type="spellStart"/>
            <w:r w:rsidRPr="00A77EC1">
              <w:rPr>
                <w:rFonts w:ascii="Arial" w:hAnsi="Arial" w:cs="Arial"/>
              </w:rPr>
              <w:t>Sheets</w:t>
            </w:r>
            <w:proofErr w:type="spellEnd"/>
            <w:r w:rsidRPr="00A77EC1">
              <w:rPr>
                <w:rFonts w:ascii="Arial" w:hAnsi="Arial" w:cs="Arial"/>
              </w:rPr>
              <w:t xml:space="preserve">, é uma linguagem de estilo utilizada para definir a apresentação e o layout de documentos HTML ou XML. Desenvolvido pelo World </w:t>
            </w:r>
            <w:proofErr w:type="spellStart"/>
            <w:r w:rsidRPr="00A77EC1">
              <w:rPr>
                <w:rFonts w:ascii="Arial" w:hAnsi="Arial" w:cs="Arial"/>
              </w:rPr>
              <w:t>Wide</w:t>
            </w:r>
            <w:proofErr w:type="spellEnd"/>
            <w:r w:rsidRPr="00A77EC1">
              <w:rPr>
                <w:rFonts w:ascii="Arial" w:hAnsi="Arial" w:cs="Arial"/>
              </w:rPr>
              <w:t xml:space="preserve"> Web Consortium (W3C), o CSS foi introduzido como uma forma de separar o conteúdo estrutural de um documento da sua apresentação visual. Isso permite que os desenvolvedores alterem o estilo de várias páginas web simplesmente modificando um arquivo CSS, em vez de ter que editar cada página individualmente.</w:t>
            </w:r>
          </w:p>
          <w:p w14:paraId="49EB367A" w14:textId="77777777" w:rsidR="00056FBE" w:rsidRPr="00A77EC1" w:rsidRDefault="00056FBE" w:rsidP="00A77EC1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A77EC1">
              <w:rPr>
                <w:rFonts w:ascii="Arial" w:hAnsi="Arial" w:cs="Arial"/>
              </w:rPr>
              <w:t xml:space="preserve">XAMPP é um pacote de software livre e de código aberto que facilita a configuração de um ambiente de desenvolvimento web local. Ele inclui os principais componentes necessários para executar aplicativos web dinâmicos, como Apache, MySQL, PHP e Perl, todos </w:t>
            </w:r>
            <w:proofErr w:type="spellStart"/>
            <w:r w:rsidRPr="00A77EC1">
              <w:rPr>
                <w:rFonts w:ascii="Arial" w:hAnsi="Arial" w:cs="Arial"/>
              </w:rPr>
              <w:t>pré</w:t>
            </w:r>
            <w:proofErr w:type="spellEnd"/>
            <w:r w:rsidRPr="00A77EC1">
              <w:rPr>
                <w:rFonts w:ascii="Arial" w:hAnsi="Arial" w:cs="Arial"/>
              </w:rPr>
              <w:t>-configurados e prontos para uso.</w:t>
            </w:r>
          </w:p>
          <w:p w14:paraId="5F95C39B" w14:textId="77777777" w:rsidR="00056FBE" w:rsidRPr="00A77EC1" w:rsidRDefault="00056FBE" w:rsidP="00A77EC1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A77EC1">
              <w:rPr>
                <w:rFonts w:ascii="Arial" w:hAnsi="Arial" w:cs="Arial"/>
              </w:rPr>
              <w:t>JavaScript</w:t>
            </w:r>
            <w:proofErr w:type="spellEnd"/>
            <w:r w:rsidRPr="00A77EC1">
              <w:rPr>
                <w:rFonts w:ascii="Arial" w:hAnsi="Arial" w:cs="Arial"/>
              </w:rPr>
              <w:t xml:space="preserve"> é uma linguagem de programação de alto nível, interpretada e orientada a objetos, comumente utilizada no desenvolvimento web para criar interatividade e dinamismo em páginas da web. Originalmente desenvolvida pela Netscape como uma linguagem de script para navegadores web, o </w:t>
            </w:r>
            <w:proofErr w:type="spellStart"/>
            <w:r w:rsidRPr="00A77EC1">
              <w:rPr>
                <w:rFonts w:ascii="Arial" w:hAnsi="Arial" w:cs="Arial"/>
              </w:rPr>
              <w:t>JavaScript</w:t>
            </w:r>
            <w:proofErr w:type="spellEnd"/>
            <w:r w:rsidRPr="00A77EC1">
              <w:rPr>
                <w:rFonts w:ascii="Arial" w:hAnsi="Arial" w:cs="Arial"/>
              </w:rPr>
              <w:t xml:space="preserve"> rapidamente se tornou uma das linguagens mais populares para o desenvolvimento web, sendo suportada por todos os principais navegadores.</w:t>
            </w:r>
          </w:p>
          <w:p w14:paraId="0F7DF09F" w14:textId="77777777" w:rsidR="00056FBE" w:rsidRPr="00A77EC1" w:rsidRDefault="00056FBE" w:rsidP="00A77EC1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A77EC1">
              <w:rPr>
                <w:rFonts w:ascii="Arial" w:hAnsi="Arial" w:cs="Arial"/>
              </w:rPr>
              <w:t>O MySQL é um sistema de gerenciamento de banco de dados relacional (SGBD) de código aberto amplamente utilizado em aplicações web. Desenvolvido inicialmente pela MySQL AB, uma empresa sueca, o MySQL foi lançado pela primeira vez em 1995. Desde então, tornou-se um dos sistemas de banco de dados mais populares do mundo, conhecido por sua confiabilidade, desempenho e facilidade de uso.</w:t>
            </w:r>
          </w:p>
          <w:p w14:paraId="6D84B909" w14:textId="77777777" w:rsidR="00056FBE" w:rsidRPr="00A77EC1" w:rsidRDefault="00056FBE" w:rsidP="00A77EC1">
            <w:pPr>
              <w:spacing w:line="360" w:lineRule="auto"/>
              <w:jc w:val="both"/>
              <w:rPr>
                <w:rFonts w:ascii="Arial" w:hAnsi="Arial" w:cs="Arial"/>
                <w:szCs w:val="22"/>
              </w:rPr>
            </w:pPr>
            <w:r w:rsidRPr="00A77EC1">
              <w:rPr>
                <w:rFonts w:ascii="Arial" w:hAnsi="Arial" w:cs="Arial"/>
              </w:rPr>
              <w:t>O PHP, originalmente acrônimo para "</w:t>
            </w:r>
            <w:proofErr w:type="spellStart"/>
            <w:r w:rsidRPr="00A77EC1">
              <w:rPr>
                <w:rFonts w:ascii="Arial" w:hAnsi="Arial" w:cs="Arial"/>
              </w:rPr>
              <w:t>Personal</w:t>
            </w:r>
            <w:proofErr w:type="spellEnd"/>
            <w:r w:rsidRPr="00A77EC1">
              <w:rPr>
                <w:rFonts w:ascii="Arial" w:hAnsi="Arial" w:cs="Arial"/>
              </w:rPr>
              <w:t xml:space="preserve"> Home Page" (Página Pessoal), é uma </w:t>
            </w:r>
            <w:r w:rsidRPr="00A77EC1">
              <w:rPr>
                <w:rFonts w:ascii="Arial" w:hAnsi="Arial" w:cs="Arial"/>
              </w:rPr>
              <w:lastRenderedPageBreak/>
              <w:t xml:space="preserve">linguagem de script de servidor de código aberto amplamente utilizada para desenvolvimento web. Criada por </w:t>
            </w:r>
            <w:proofErr w:type="spellStart"/>
            <w:r w:rsidRPr="00A77EC1">
              <w:rPr>
                <w:rFonts w:ascii="Arial" w:hAnsi="Arial" w:cs="Arial"/>
              </w:rPr>
              <w:t>Rasmus</w:t>
            </w:r>
            <w:proofErr w:type="spellEnd"/>
            <w:r w:rsidRPr="00A77EC1">
              <w:rPr>
                <w:rFonts w:ascii="Arial" w:hAnsi="Arial" w:cs="Arial"/>
              </w:rPr>
              <w:t xml:space="preserve"> </w:t>
            </w:r>
            <w:proofErr w:type="spellStart"/>
            <w:r w:rsidRPr="00A77EC1">
              <w:rPr>
                <w:rFonts w:ascii="Arial" w:hAnsi="Arial" w:cs="Arial"/>
              </w:rPr>
              <w:t>Lerdorf</w:t>
            </w:r>
            <w:proofErr w:type="spellEnd"/>
            <w:r w:rsidRPr="00A77EC1">
              <w:rPr>
                <w:rFonts w:ascii="Arial" w:hAnsi="Arial" w:cs="Arial"/>
              </w:rPr>
              <w:t xml:space="preserve"> em 1994, PHP foi inicialmente concebida como uma ferramenta simples para rastrear visitantes em seu site pessoal. Com o tempo, evoluiu para uma linguagem de programação robusta e poderosa, especialmente adequada para o desenvolvimento de </w:t>
            </w:r>
            <w:proofErr w:type="gramStart"/>
            <w:r w:rsidRPr="00A77EC1">
              <w:rPr>
                <w:rFonts w:ascii="Arial" w:hAnsi="Arial" w:cs="Arial"/>
              </w:rPr>
              <w:t>aplicativos web</w:t>
            </w:r>
            <w:proofErr w:type="gramEnd"/>
            <w:r w:rsidRPr="00A77EC1">
              <w:rPr>
                <w:rFonts w:ascii="Arial" w:hAnsi="Arial" w:cs="Arial"/>
              </w:rPr>
              <w:t xml:space="preserve"> dinâmicos.</w:t>
            </w:r>
          </w:p>
          <w:p w14:paraId="17BB6DBB" w14:textId="77777777" w:rsidR="009B1194" w:rsidRDefault="009B1194">
            <w:pPr>
              <w:pStyle w:val="Standard"/>
              <w:pBdr>
                <w:bottom w:val="single" w:sz="6" w:space="1" w:color="auto"/>
              </w:pBdr>
              <w:spacing w:line="360" w:lineRule="auto"/>
            </w:pPr>
          </w:p>
          <w:p w14:paraId="0C6D624C" w14:textId="77777777" w:rsidR="00665BF7" w:rsidDel="00073891" w:rsidRDefault="00665BF7">
            <w:pPr>
              <w:pStyle w:val="Standard"/>
              <w:spacing w:line="360" w:lineRule="auto"/>
              <w:rPr>
                <w:del w:id="66" w:author="Aparecida Ferreira" w:date="2024-03-04T18:11:00Z"/>
              </w:rPr>
            </w:pPr>
          </w:p>
          <w:p w14:paraId="5B60BC66" w14:textId="77777777" w:rsidR="00665BF7" w:rsidRDefault="00665BF7">
            <w:pPr>
              <w:pStyle w:val="Standard"/>
              <w:spacing w:line="360" w:lineRule="auto"/>
            </w:pPr>
            <w:r>
              <w:t>!!Entrevista!!!</w:t>
            </w:r>
          </w:p>
          <w:p w14:paraId="5466CAF8" w14:textId="77777777" w:rsidR="00F25C4E" w:rsidRDefault="00665BF7" w:rsidP="00F25C4E">
            <w:pPr>
              <w:pStyle w:val="Standard"/>
              <w:spacing w:line="360" w:lineRule="auto"/>
              <w:jc w:val="both"/>
            </w:pPr>
            <w:r>
              <w:t>O principal objetivo da entrevista realizada foi compreender as necessidades, requisitos e expectativas do cliente em realização do site proposto (este trabalho). Sendo conduzida Marcio Pereira Peres, sócio proprietár</w:t>
            </w:r>
            <w:r w:rsidR="003C5371">
              <w:t>io de RSP, no dia 02 (dois) de f</w:t>
            </w:r>
            <w:r>
              <w:t xml:space="preserve">evereiro de 2024 nas instalações da empresa. </w:t>
            </w:r>
            <w:r w:rsidR="003C5371">
              <w:t xml:space="preserve">A entrevista foi realizada por Marcelo Serconi Junior ao cliente, </w:t>
            </w:r>
          </w:p>
          <w:p w14:paraId="7667F07B" w14:textId="725F7DB7" w:rsidR="00F25C4E" w:rsidRDefault="003C5371" w:rsidP="00F25C4E">
            <w:pPr>
              <w:pStyle w:val="Standard"/>
              <w:spacing w:line="360" w:lineRule="auto"/>
              <w:jc w:val="both"/>
            </w:pPr>
            <w:r>
              <w:t xml:space="preserve">Como pauta da entrevista, tivemos </w:t>
            </w:r>
            <w:r w:rsidR="005C6784">
              <w:t>seguintes tópicos</w:t>
            </w:r>
            <w:r>
              <w:t xml:space="preserve"> a serem discutidos:</w:t>
            </w:r>
            <w:r w:rsidR="005C6784">
              <w:t xml:space="preserve"> </w:t>
            </w:r>
            <w:r w:rsidR="005C6784" w:rsidRPr="003C5371">
              <w:t>Apresentação do projeto proposto.</w:t>
            </w:r>
          </w:p>
          <w:p w14:paraId="49D18AB7" w14:textId="730F1DC1" w:rsidR="003C5371" w:rsidRPr="00F25C4E" w:rsidRDefault="003C5371" w:rsidP="00F25C4E">
            <w:pPr>
              <w:pStyle w:val="Standard"/>
              <w:spacing w:line="360" w:lineRule="auto"/>
              <w:jc w:val="both"/>
            </w:pPr>
            <w:r w:rsidRPr="003C5371">
              <w:rPr>
                <w:b/>
              </w:rPr>
              <w:t>Identificação das necessidades e requisitos do cliente</w:t>
            </w:r>
          </w:p>
          <w:p w14:paraId="06C37D9A" w14:textId="1D28DA9E" w:rsidR="003C5371" w:rsidRDefault="003C5371" w:rsidP="00A77EC1">
            <w:pPr>
              <w:pStyle w:val="Standard"/>
              <w:spacing w:after="0" w:line="360" w:lineRule="auto"/>
              <w:ind w:left="720"/>
              <w:jc w:val="both"/>
            </w:pPr>
            <w:r>
              <w:t>O cliente respondeu à pergunta de qual sua necessidade e sua expectativa para o funcionamento do site que, por ventura, auxiliara-o na empresa com seus serviços com a flexibilidade e alcance abrangente que o e-com</w:t>
            </w:r>
            <w:ins w:id="67" w:author="Aparecida Ferreira" w:date="2024-03-04T18:13:00Z">
              <w:r w:rsidR="005C6784">
                <w:t>m</w:t>
              </w:r>
            </w:ins>
            <w:r>
              <w:t xml:space="preserve">erce possibilita, entretanto, há outros problemas que desejam ser sanados com o projeto: como a pouca mão de obra, o conhecimento maior para atrair fornecedores novos </w:t>
            </w:r>
            <w:r w:rsidRPr="003C5371">
              <w:t>auto índices de importação de produtos novos  oriundos da China</w:t>
            </w:r>
            <w:r>
              <w:t>,</w:t>
            </w:r>
            <w:r w:rsidRPr="003C5371">
              <w:t xml:space="preserve"> com preço</w:t>
            </w:r>
            <w:r>
              <w:t>s próximos dos praticado</w:t>
            </w:r>
            <w:r w:rsidRPr="003C5371">
              <w:t xml:space="preserve">s com peças </w:t>
            </w:r>
            <w:ins w:id="68" w:author="Aparecida Ferreira" w:date="2024-03-04T18:14:00Z">
              <w:r w:rsidR="005C6784" w:rsidRPr="003C5371">
                <w:t>manufaturadas</w:t>
              </w:r>
            </w:ins>
            <w:r>
              <w:t>.</w:t>
            </w:r>
          </w:p>
          <w:p w14:paraId="14B63EBC" w14:textId="77777777" w:rsidR="003C5371" w:rsidRPr="003C5371" w:rsidRDefault="003C5371" w:rsidP="00A77EC1">
            <w:pPr>
              <w:pStyle w:val="Standard"/>
              <w:spacing w:after="0" w:line="360" w:lineRule="auto"/>
              <w:ind w:left="720"/>
              <w:jc w:val="both"/>
            </w:pPr>
            <w:r>
              <w:t>Dito isso, suas necessidades baseiam-se no conhecer virtual, sobre nós da própria empresa, entregando sua missão e visibilid</w:t>
            </w:r>
            <w:r w:rsidR="004A1BDD">
              <w:t xml:space="preserve">ade para o mercado de trabalho, visibilidade do amplo catalogo de peças trabalhadas e veículos leves e pesados, facilitando a contratação pela pouca mão de obra presenta na pequena empresa de auto negócio. </w:t>
            </w:r>
          </w:p>
          <w:p w14:paraId="2E917835" w14:textId="77777777" w:rsidR="003C5371" w:rsidRDefault="003C5371" w:rsidP="00A77EC1">
            <w:pPr>
              <w:pStyle w:val="Standard"/>
              <w:numPr>
                <w:ilvl w:val="0"/>
                <w:numId w:val="5"/>
              </w:numPr>
              <w:spacing w:after="0" w:line="360" w:lineRule="auto"/>
              <w:rPr>
                <w:b/>
              </w:rPr>
            </w:pPr>
            <w:r w:rsidRPr="003C5371">
              <w:rPr>
                <w:b/>
              </w:rPr>
              <w:t>Discussão sobre as funcionalidades desejadas para o site.</w:t>
            </w:r>
          </w:p>
          <w:p w14:paraId="1DBD4ECA" w14:textId="77777777" w:rsidR="003C5371" w:rsidRPr="004A1BDD" w:rsidRDefault="004A1BDD" w:rsidP="00A77EC1">
            <w:pPr>
              <w:pStyle w:val="Standard"/>
              <w:spacing w:after="0" w:line="360" w:lineRule="auto"/>
              <w:ind w:left="720"/>
              <w:jc w:val="both"/>
            </w:pPr>
            <w:r>
              <w:t>Numa conversa detalhada com o cliente, Marcio deixou claro que sua principal funcionalidade com o site se refere a l</w:t>
            </w:r>
            <w:r w:rsidRPr="004A1BDD">
              <w:t xml:space="preserve">evar </w:t>
            </w:r>
            <w:r>
              <w:t xml:space="preserve">seu </w:t>
            </w:r>
            <w:r w:rsidRPr="004A1BDD">
              <w:t xml:space="preserve">produto para novos clientes atrás das mídias </w:t>
            </w:r>
            <w:r w:rsidRPr="004A1BDD">
              <w:lastRenderedPageBreak/>
              <w:t>sociais e qualificar leads</w:t>
            </w:r>
            <w:r w:rsidR="00FE1329">
              <w:t>. Em uma de suas respostas neste mesmo tópico, deixou claro que gostaria da colocação da história de sua empresa e o processo próprio de fabricação inseridos diretamente no site, o produto já finalizado e a sua diversificação (qual entrará na parte de vendas do e-com</w:t>
            </w:r>
            <w:ins w:id="69" w:author="Aparecida Ferreira" w:date="2024-03-04T18:14:00Z">
              <w:r w:rsidR="005C6784">
                <w:t>m</w:t>
              </w:r>
            </w:ins>
            <w:r w:rsidR="00FE1329">
              <w:t>erce), adjunto de sua missão, visão, contato e localização da empresa. Tudo par ao fácil entendimento da clientela e fornecedores da empresa.</w:t>
            </w:r>
          </w:p>
          <w:p w14:paraId="02846471" w14:textId="77777777" w:rsidR="003C5371" w:rsidRDefault="003C5371" w:rsidP="00A77EC1">
            <w:pPr>
              <w:pStyle w:val="Standard"/>
              <w:numPr>
                <w:ilvl w:val="0"/>
                <w:numId w:val="5"/>
              </w:numPr>
              <w:spacing w:after="0" w:line="360" w:lineRule="auto"/>
              <w:rPr>
                <w:b/>
              </w:rPr>
            </w:pPr>
            <w:r w:rsidRPr="00FE1329">
              <w:rPr>
                <w:b/>
              </w:rPr>
              <w:t>Exploração das preferências de design e estilo</w:t>
            </w:r>
          </w:p>
          <w:p w14:paraId="2C0DFA59" w14:textId="77777777" w:rsidR="00FE1329" w:rsidRDefault="00FE1329" w:rsidP="00A77EC1">
            <w:pPr>
              <w:pStyle w:val="Standard"/>
              <w:spacing w:after="0" w:line="360" w:lineRule="auto"/>
              <w:ind w:left="720"/>
              <w:jc w:val="both"/>
            </w:pPr>
            <w:r>
              <w:t>Este foi um tópico pouco comentado por Márcio, deixando claro apenas a paleta de cores da empresa: vermelho, cinza, preto, branco e sua logo. Repontou a clareza sobre a parte de vendas e suas funcionalidades desejadas (e-</w:t>
            </w:r>
            <w:proofErr w:type="spellStart"/>
            <w:r>
              <w:t>comerce</w:t>
            </w:r>
            <w:proofErr w:type="spellEnd"/>
            <w:r>
              <w:t xml:space="preserve">), entretanto, deixou claro que desde que cumprindo suas necessidades (desejos), o </w:t>
            </w:r>
            <w:proofErr w:type="spellStart"/>
            <w:r>
              <w:t>Desing</w:t>
            </w:r>
            <w:proofErr w:type="spellEnd"/>
            <w:r>
              <w:t xml:space="preserve"> de preferência ficaria a escolha dos estudantes.</w:t>
            </w:r>
          </w:p>
          <w:p w14:paraId="2F4A041F" w14:textId="77777777" w:rsidR="00FE1329" w:rsidRPr="00FE1329" w:rsidRDefault="00FE1329" w:rsidP="00A77EC1">
            <w:pPr>
              <w:pStyle w:val="Standard"/>
              <w:spacing w:after="0" w:line="360" w:lineRule="auto"/>
              <w:ind w:left="720"/>
              <w:jc w:val="both"/>
              <w:rPr>
                <w:b/>
              </w:rPr>
            </w:pPr>
            <w:r>
              <w:t>Portanto, foi decidido que em uma página central haverá tudo o que é necessário e atendendo os pedidos do cliente, como por exemplo a parte que envolve a descrição da empresa, visão e missão.</w:t>
            </w:r>
          </w:p>
          <w:p w14:paraId="458CF74C" w14:textId="77777777" w:rsidR="003C5371" w:rsidRDefault="003C5371" w:rsidP="00A77EC1">
            <w:pPr>
              <w:pStyle w:val="Standard"/>
              <w:numPr>
                <w:ilvl w:val="0"/>
                <w:numId w:val="5"/>
              </w:numPr>
              <w:spacing w:after="0" w:line="360" w:lineRule="auto"/>
              <w:rPr>
                <w:b/>
              </w:rPr>
            </w:pPr>
            <w:r w:rsidRPr="00FE1329">
              <w:rPr>
                <w:b/>
              </w:rPr>
              <w:t>Esclarecimento de dúvidas e preocupações do cliente.</w:t>
            </w:r>
          </w:p>
          <w:p w14:paraId="4BF7F6E0" w14:textId="77777777" w:rsidR="00FE1329" w:rsidRDefault="00FE1329" w:rsidP="00A77EC1">
            <w:pPr>
              <w:pStyle w:val="Standard"/>
              <w:spacing w:after="0" w:line="360" w:lineRule="auto"/>
              <w:ind w:left="720"/>
            </w:pPr>
            <w:r>
              <w:t>O cliente, Marcio, deixou claro não ter dúvidas ou preocupações com o projeto, desde que uma vez, este cumpra com seus desejos. De acordo o próprio:</w:t>
            </w:r>
          </w:p>
          <w:p w14:paraId="02C6C82B" w14:textId="77777777" w:rsidR="003C5371" w:rsidRDefault="00FE1329" w:rsidP="00A77EC1">
            <w:pPr>
              <w:pStyle w:val="Standard"/>
              <w:spacing w:after="0" w:line="240" w:lineRule="auto"/>
              <w:ind w:left="1416"/>
              <w:jc w:val="both"/>
            </w:pPr>
            <w:proofErr w:type="gramStart"/>
            <w:r>
              <w:t>[...] Estarem</w:t>
            </w:r>
            <w:proofErr w:type="gramEnd"/>
            <w:r>
              <w:t xml:space="preserve"> realizando seu TCC com minha empresa é uma dádiva, um presente.</w:t>
            </w:r>
            <w:ins w:id="70" w:author="Aparecida Ferreira" w:date="2024-03-04T18:15:00Z">
              <w:r w:rsidR="005C6784">
                <w:t xml:space="preserve"> </w:t>
              </w:r>
            </w:ins>
            <w:del w:id="71" w:author="Aparecida Ferreira" w:date="2024-03-04T18:15:00Z">
              <w:r w:rsidDel="005C6784">
                <w:delText xml:space="preserve"> </w:delText>
              </w:r>
            </w:del>
            <w:r w:rsidR="00176D18">
              <w:t>[...] Tudo o que</w:t>
            </w:r>
            <w:ins w:id="72" w:author="Aparecida Ferreira" w:date="2024-03-04T18:14:00Z">
              <w:r w:rsidR="005C6784">
                <w:t xml:space="preserve"> </w:t>
              </w:r>
            </w:ins>
            <w:del w:id="73" w:author="Aparecida Ferreira" w:date="2024-03-04T18:14:00Z">
              <w:r w:rsidR="00176D18" w:rsidDel="005C6784">
                <w:delText xml:space="preserve"> </w:delText>
              </w:r>
            </w:del>
            <w:r w:rsidR="00176D18">
              <w:t>vier feito dele, será recebido de braços abertos pelo esforço e dedicação. (PERES, 2024)</w:t>
            </w:r>
          </w:p>
          <w:p w14:paraId="1EF9D677" w14:textId="77777777" w:rsidR="003C5371" w:rsidRDefault="003C5371" w:rsidP="003C5371">
            <w:pPr>
              <w:pStyle w:val="Standard"/>
              <w:spacing w:line="360" w:lineRule="auto"/>
            </w:pPr>
          </w:p>
        </w:tc>
      </w:tr>
      <w:tr w:rsidR="00665BF7" w14:paraId="709A66CE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6AD5D6" w14:textId="77777777" w:rsidR="00665BF7" w:rsidRDefault="00665BF7">
            <w:pPr>
              <w:pStyle w:val="Standard"/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6E66D49C" w14:textId="77777777" w:rsidR="009B1194" w:rsidRDefault="009B1194">
      <w:pPr>
        <w:pStyle w:val="Standard"/>
        <w:spacing w:line="360" w:lineRule="auto"/>
        <w:rPr>
          <w:rFonts w:ascii="Arial" w:hAnsi="Arial" w:cs="Arial"/>
        </w:rPr>
      </w:pPr>
    </w:p>
    <w:p w14:paraId="79F75489" w14:textId="77777777" w:rsidR="009B1194" w:rsidDel="005C6784" w:rsidRDefault="00FB1CCD">
      <w:pPr>
        <w:pStyle w:val="Standard"/>
        <w:rPr>
          <w:del w:id="74" w:author="Aparecida Ferreira" w:date="2024-03-04T18:15:00Z"/>
        </w:rPr>
      </w:pPr>
      <w:r>
        <w:rPr>
          <w:rFonts w:ascii="Arial" w:eastAsia="Arial" w:hAnsi="Arial" w:cs="Arial"/>
        </w:rPr>
        <w:t xml:space="preserve"> </w:t>
      </w:r>
    </w:p>
    <w:p w14:paraId="20731351" w14:textId="77777777" w:rsidR="009B1194" w:rsidDel="005C6784" w:rsidRDefault="009B1194">
      <w:pPr>
        <w:pStyle w:val="Standard"/>
        <w:rPr>
          <w:del w:id="75" w:author="Aparecida Ferreira" w:date="2024-03-04T18:15:00Z"/>
          <w:rFonts w:ascii="Arial" w:eastAsia="Arial" w:hAnsi="Arial" w:cs="Arial"/>
        </w:rPr>
      </w:pPr>
    </w:p>
    <w:p w14:paraId="79B8D487" w14:textId="77777777" w:rsidR="009B1194" w:rsidRDefault="00FB1CCD">
      <w:pPr>
        <w:pStyle w:val="Standard"/>
      </w:pPr>
      <w:r>
        <w:rPr>
          <w:rFonts w:ascii="Arial" w:hAnsi="Arial" w:cs="Arial"/>
        </w:rPr>
        <w:t>BIBLIOGRAFIA</w:t>
      </w:r>
    </w:p>
    <w:tbl>
      <w:tblPr>
        <w:tblW w:w="9072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72"/>
      </w:tblGrid>
      <w:tr w:rsidR="009B1194" w14:paraId="0014B24C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E3189" w14:textId="77777777" w:rsidR="005C6784" w:rsidRDefault="005C6784">
            <w:pPr>
              <w:pStyle w:val="Standard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DOS SANTOS SÁ, Mateus et al. GESTÃO DA LOGÍSTICA REVERSA NAS EMPRESAS DE E-COMMERCE: UM ESTUDO DE CASO NA EMPRESA DE AUTOPEÇAS CASA DAS OFICINAS. </w:t>
            </w: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Ideias e Inovação-Lato Sensu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, v. 4, n. 3, p. 143-143, 2018.</w:t>
            </w:r>
          </w:p>
          <w:p w14:paraId="157F1D3A" w14:textId="77777777" w:rsidR="005C6784" w:rsidRDefault="005C6784">
            <w:pPr>
              <w:pStyle w:val="Standard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JOSE ROBERTO DO REGO, A lacuna entre a teoria de gestão de estoque a prática empresarial na reposição de peças em concessionária de automóveis. </w:t>
            </w:r>
          </w:p>
          <w:p w14:paraId="48910659" w14:textId="77777777" w:rsidR="005C6784" w:rsidRDefault="005C6784">
            <w:pPr>
              <w:pStyle w:val="Standard"/>
            </w:pPr>
            <w:r>
              <w:lastRenderedPageBreak/>
              <w:t>MENDONÇA, Herbert Garcia de. E-commerce. Revista IPTEC, [</w:t>
            </w:r>
            <w:proofErr w:type="spellStart"/>
            <w:r>
              <w:t>S.l</w:t>
            </w:r>
            <w:proofErr w:type="spellEnd"/>
            <w:r>
              <w:t xml:space="preserve">.], v. 4, n. 2, p. 240-251, dec. 2016. ISSN 2318-9851. Disponível </w:t>
            </w:r>
            <w:proofErr w:type="gramStart"/>
            <w:r>
              <w:t>em:.</w:t>
            </w:r>
            <w:proofErr w:type="gramEnd"/>
            <w:r>
              <w:t xml:space="preserve"> Acesso em: 06 </w:t>
            </w:r>
            <w:proofErr w:type="gramStart"/>
            <w:r>
              <w:t>Nov.</w:t>
            </w:r>
            <w:proofErr w:type="gramEnd"/>
            <w:r>
              <w:t>2018.</w:t>
            </w:r>
          </w:p>
          <w:p w14:paraId="7EAD5AB9" w14:textId="77777777" w:rsidR="005C6784" w:rsidRDefault="005C6784">
            <w:pPr>
              <w:pStyle w:val="Standard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MOURA, Ramon Bernardi de. Comércio eletrônico de peças de reposição automotiva: um estudo de caso em uma concessionária de veículos de Caxias do Sul.</w:t>
            </w:r>
          </w:p>
          <w:p w14:paraId="5B7E559B" w14:textId="77777777" w:rsidR="005C6784" w:rsidRDefault="005C6784">
            <w:pPr>
              <w:pStyle w:val="Standard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Style w:val="Internetlink"/>
              </w:rPr>
              <w:t> 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RAMOS, IVONE MARCHI LAINETTI. Orientações gerais do TCC. </w:t>
            </w: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São Paulo (SP): Centro Paula Souza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, 2011.</w:t>
            </w:r>
          </w:p>
          <w:p w14:paraId="18A6F274" w14:textId="77777777" w:rsidR="005C6784" w:rsidRDefault="005C6784">
            <w:pPr>
              <w:pStyle w:val="Standard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RIBEIRO, </w:t>
            </w:r>
            <w:proofErr w:type="spellStart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Ma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Lore Manica. Artigo de TCC: Procedimentos básicos. </w:t>
            </w: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Faculdade de Ciências sociais e tecnológicas-FACITEC. Instituto de Ensino Superior Social e Tecnológico-TESST. Taguatinga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, 2011.</w:t>
            </w:r>
          </w:p>
          <w:p w14:paraId="1122D366" w14:textId="18F8F4CA" w:rsidR="005E6C06" w:rsidRDefault="005C6784" w:rsidP="00F25C4E">
            <w:pPr>
              <w:pStyle w:val="Standard"/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SÁ NETO, </w:t>
            </w:r>
            <w:proofErr w:type="spellStart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Laire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Rosado de. </w:t>
            </w: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 xml:space="preserve">Estudo de viabilidade de mercado para implantação de um e-commerce de peças automotivas: uma pesquisa com clientes da Concessionária Honda </w:t>
            </w: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Motoeste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. 2022. Trabalho de Conclusão de Curso. Universidade Federal do Rio Grande do Norte.</w:t>
            </w:r>
            <w:r w:rsidR="00F25C4E">
              <w:t xml:space="preserve"> </w:t>
            </w:r>
          </w:p>
        </w:tc>
      </w:tr>
    </w:tbl>
    <w:p w14:paraId="3508B09A" w14:textId="77777777" w:rsidR="009B1194" w:rsidRDefault="009B1194">
      <w:pPr>
        <w:pStyle w:val="Standard"/>
        <w:rPr>
          <w:rFonts w:ascii="Arial" w:eastAsia="Arial" w:hAnsi="Arial" w:cs="Arial"/>
        </w:rPr>
      </w:pPr>
    </w:p>
    <w:p w14:paraId="296BD71E" w14:textId="77777777" w:rsidR="009B1194" w:rsidRDefault="009B1194">
      <w:pPr>
        <w:pStyle w:val="Standard"/>
        <w:rPr>
          <w:ins w:id="76" w:author="Aparecida Ferreira" w:date="2024-03-04T18:16:00Z"/>
          <w:rFonts w:ascii="Arial" w:eastAsia="Arial" w:hAnsi="Arial" w:cs="Arial"/>
        </w:rPr>
      </w:pPr>
    </w:p>
    <w:p w14:paraId="292872D7" w14:textId="77777777" w:rsidR="005C6784" w:rsidRDefault="005C6784">
      <w:pPr>
        <w:pStyle w:val="Standard"/>
        <w:rPr>
          <w:ins w:id="77" w:author="Aparecida Ferreira" w:date="2024-03-04T18:16:00Z"/>
          <w:rFonts w:ascii="Arial" w:eastAsia="Arial" w:hAnsi="Arial" w:cs="Arial"/>
        </w:rPr>
      </w:pPr>
    </w:p>
    <w:p w14:paraId="0FCA6CE3" w14:textId="77777777" w:rsidR="005C6784" w:rsidRDefault="005C6784">
      <w:pPr>
        <w:pStyle w:val="Standard"/>
        <w:rPr>
          <w:ins w:id="78" w:author="Aparecida Ferreira" w:date="2024-03-04T18:16:00Z"/>
          <w:rFonts w:ascii="Arial" w:eastAsia="Arial" w:hAnsi="Arial" w:cs="Arial"/>
        </w:rPr>
      </w:pPr>
    </w:p>
    <w:p w14:paraId="63BFFE94" w14:textId="77777777" w:rsidR="005C6784" w:rsidRDefault="005C6784">
      <w:pPr>
        <w:pStyle w:val="Standard"/>
        <w:rPr>
          <w:ins w:id="79" w:author="Aparecida Ferreira" w:date="2024-03-04T18:16:00Z"/>
          <w:rFonts w:ascii="Arial" w:eastAsia="Arial" w:hAnsi="Arial" w:cs="Arial"/>
        </w:rPr>
      </w:pPr>
    </w:p>
    <w:p w14:paraId="579663DB" w14:textId="77777777" w:rsidR="005C6784" w:rsidRDefault="005C6784">
      <w:pPr>
        <w:pStyle w:val="Standard"/>
        <w:rPr>
          <w:ins w:id="80" w:author="Aparecida Ferreira" w:date="2024-03-04T18:16:00Z"/>
          <w:rFonts w:ascii="Arial" w:eastAsia="Arial" w:hAnsi="Arial" w:cs="Arial"/>
        </w:rPr>
      </w:pPr>
    </w:p>
    <w:p w14:paraId="3F81BE92" w14:textId="77777777" w:rsidR="005C6784" w:rsidRDefault="005C6784">
      <w:pPr>
        <w:pStyle w:val="Standard"/>
        <w:rPr>
          <w:ins w:id="81" w:author="Aparecida Ferreira" w:date="2024-03-04T18:16:00Z"/>
          <w:rFonts w:ascii="Arial" w:eastAsia="Arial" w:hAnsi="Arial" w:cs="Arial"/>
        </w:rPr>
      </w:pPr>
    </w:p>
    <w:p w14:paraId="6F78C419" w14:textId="77777777" w:rsidR="005C6784" w:rsidRDefault="005C6784">
      <w:pPr>
        <w:pStyle w:val="Standard"/>
        <w:rPr>
          <w:ins w:id="82" w:author="Aparecida Ferreira" w:date="2024-03-04T18:16:00Z"/>
          <w:rFonts w:ascii="Arial" w:eastAsia="Arial" w:hAnsi="Arial" w:cs="Arial"/>
        </w:rPr>
      </w:pPr>
    </w:p>
    <w:p w14:paraId="0707E3DA" w14:textId="77777777" w:rsidR="005C6784" w:rsidRDefault="005C6784">
      <w:pPr>
        <w:pStyle w:val="Standard"/>
        <w:rPr>
          <w:ins w:id="83" w:author="Aparecida Ferreira" w:date="2024-03-04T18:16:00Z"/>
          <w:rFonts w:ascii="Arial" w:eastAsia="Arial" w:hAnsi="Arial" w:cs="Arial"/>
        </w:rPr>
      </w:pPr>
    </w:p>
    <w:p w14:paraId="54BCE3E8" w14:textId="77777777" w:rsidR="005C6784" w:rsidRDefault="005C6784">
      <w:pPr>
        <w:pStyle w:val="Standard"/>
        <w:rPr>
          <w:ins w:id="84" w:author="Aparecida Ferreira" w:date="2024-03-04T18:16:00Z"/>
          <w:rFonts w:ascii="Arial" w:eastAsia="Arial" w:hAnsi="Arial" w:cs="Arial"/>
        </w:rPr>
      </w:pPr>
    </w:p>
    <w:p w14:paraId="6D802095" w14:textId="77777777" w:rsidR="005C6784" w:rsidRDefault="005C6784">
      <w:pPr>
        <w:pStyle w:val="Standard"/>
        <w:rPr>
          <w:ins w:id="85" w:author="Aparecida Ferreira" w:date="2024-03-04T18:16:00Z"/>
          <w:rFonts w:ascii="Arial" w:eastAsia="Arial" w:hAnsi="Arial" w:cs="Arial"/>
        </w:rPr>
      </w:pPr>
    </w:p>
    <w:p w14:paraId="676EE425" w14:textId="77777777" w:rsidR="005C6784" w:rsidRDefault="005C6784">
      <w:pPr>
        <w:pStyle w:val="Standard"/>
        <w:rPr>
          <w:ins w:id="86" w:author="Aparecida Ferreira" w:date="2024-03-04T18:16:00Z"/>
          <w:rFonts w:ascii="Arial" w:eastAsia="Arial" w:hAnsi="Arial" w:cs="Arial"/>
        </w:rPr>
      </w:pPr>
    </w:p>
    <w:p w14:paraId="24334E90" w14:textId="77777777" w:rsidR="005C6784" w:rsidRDefault="005C6784">
      <w:pPr>
        <w:pStyle w:val="Standard"/>
        <w:rPr>
          <w:ins w:id="87" w:author="Aparecida Ferreira" w:date="2024-03-04T18:16:00Z"/>
          <w:rFonts w:ascii="Arial" w:eastAsia="Arial" w:hAnsi="Arial" w:cs="Arial"/>
        </w:rPr>
      </w:pPr>
    </w:p>
    <w:p w14:paraId="5F59AC19" w14:textId="77777777" w:rsidR="005C6784" w:rsidRDefault="005C6784">
      <w:pPr>
        <w:pStyle w:val="Standard"/>
        <w:rPr>
          <w:ins w:id="88" w:author="Aparecida Ferreira" w:date="2024-03-04T18:16:00Z"/>
          <w:rFonts w:ascii="Arial" w:eastAsia="Arial" w:hAnsi="Arial" w:cs="Arial"/>
        </w:rPr>
      </w:pPr>
    </w:p>
    <w:p w14:paraId="0E2C275B" w14:textId="77777777" w:rsidR="005C6784" w:rsidRDefault="005C6784">
      <w:pPr>
        <w:pStyle w:val="Standard"/>
        <w:rPr>
          <w:ins w:id="89" w:author="Aparecida Ferreira" w:date="2024-03-04T18:16:00Z"/>
          <w:rFonts w:ascii="Arial" w:eastAsia="Arial" w:hAnsi="Arial" w:cs="Arial"/>
        </w:rPr>
      </w:pPr>
    </w:p>
    <w:p w14:paraId="073B1618" w14:textId="77777777" w:rsidR="009B1194" w:rsidRDefault="00FB1CCD">
      <w:pPr>
        <w:pStyle w:val="Standard"/>
      </w:pPr>
      <w:bookmarkStart w:id="90" w:name="_GoBack"/>
      <w:bookmarkEnd w:id="90"/>
      <w:r>
        <w:rPr>
          <w:noProof/>
          <w:lang w:eastAsia="pt-BR"/>
        </w:rPr>
        <w:lastRenderedPageBreak/>
        <w:drawing>
          <wp:inline distT="0" distB="0" distL="0" distR="0" wp14:anchorId="47D3674C" wp14:editId="142E9AE4">
            <wp:extent cx="5760000" cy="5294520"/>
            <wp:effectExtent l="0" t="0" r="0" b="1380"/>
            <wp:docPr id="3" name="Image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529452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tbl>
      <w:tblPr>
        <w:tblW w:w="8985" w:type="dxa"/>
        <w:jc w:val="right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756"/>
        <w:gridCol w:w="2485"/>
        <w:gridCol w:w="1744"/>
      </w:tblGrid>
      <w:tr w:rsidR="009B1194" w14:paraId="0112EF5B" w14:textId="77777777">
        <w:trPr>
          <w:jc w:val="right"/>
        </w:trPr>
        <w:tc>
          <w:tcPr>
            <w:tcW w:w="4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CB4C26" w14:textId="77777777" w:rsidR="009B1194" w:rsidRDefault="00FB1CCD">
            <w:pPr>
              <w:pStyle w:val="Standard"/>
            </w:pPr>
            <w:r>
              <w:rPr>
                <w:rFonts w:ascii="Arial" w:hAnsi="Arial" w:cs="Arial"/>
                <w:b/>
                <w:bCs/>
              </w:rPr>
              <w:t>Autorizado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4EE7A" w14:textId="77777777" w:rsidR="009B1194" w:rsidRDefault="00FB1CCD">
            <w:pPr>
              <w:pStyle w:val="Standard"/>
            </w:pPr>
            <w:r>
              <w:rPr>
                <w:rFonts w:ascii="Arial" w:hAnsi="Arial" w:cs="Arial"/>
                <w:b/>
                <w:bCs/>
              </w:rPr>
              <w:t>Professor(a)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AD794B" w14:textId="77777777" w:rsidR="009B1194" w:rsidRDefault="00FB1CCD">
            <w:pPr>
              <w:pStyle w:val="Standard"/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</w:tr>
      <w:tr w:rsidR="009B1194" w14:paraId="5AE924EB" w14:textId="77777777">
        <w:trPr>
          <w:jc w:val="right"/>
        </w:trPr>
        <w:tc>
          <w:tcPr>
            <w:tcW w:w="4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751B43" w14:textId="77777777" w:rsidR="009B1194" w:rsidRDefault="00FB1CCD">
            <w:pPr>
              <w:pStyle w:val="Standard"/>
            </w:pPr>
            <w:r>
              <w:rPr>
                <w:rFonts w:ascii="Arial" w:hAnsi="Arial" w:cs="Arial"/>
              </w:rPr>
              <w:t>Análise de projetos e sistemas:</w:t>
            </w:r>
          </w:p>
          <w:p w14:paraId="7DA3A713" w14:textId="77777777" w:rsidR="009B1194" w:rsidRDefault="00FB1CCD">
            <w:pPr>
              <w:pStyle w:val="Standard"/>
            </w:pPr>
            <w:r>
              <w:rPr>
                <w:rFonts w:ascii="Arial" w:hAnsi="Arial" w:cs="Arial"/>
              </w:rPr>
              <w:t>Banco de dados:</w:t>
            </w:r>
          </w:p>
          <w:p w14:paraId="0A4D8DC6" w14:textId="77777777" w:rsidR="009B1194" w:rsidRDefault="00FB1CCD">
            <w:pPr>
              <w:pStyle w:val="Standard"/>
            </w:pPr>
            <w:r>
              <w:rPr>
                <w:rFonts w:ascii="Arial" w:hAnsi="Arial" w:cs="Arial"/>
              </w:rPr>
              <w:t>Web design:</w:t>
            </w:r>
          </w:p>
          <w:p w14:paraId="5C44A0CC" w14:textId="77777777" w:rsidR="009B1194" w:rsidRDefault="009B1194">
            <w:pPr>
              <w:pStyle w:val="Standard"/>
              <w:snapToGri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990F8" w14:textId="77777777" w:rsidR="009B1194" w:rsidRDefault="00FB1CCD">
            <w:pPr>
              <w:pStyle w:val="Standard"/>
              <w:snapToGrid w:val="0"/>
            </w:pPr>
            <w:r>
              <w:rPr>
                <w:rFonts w:ascii="Arial" w:hAnsi="Arial" w:cs="Arial"/>
                <w:b/>
                <w:bCs/>
              </w:rPr>
              <w:t>Aparecida</w:t>
            </w:r>
          </w:p>
          <w:p w14:paraId="689B5248" w14:textId="77777777" w:rsidR="009B1194" w:rsidRDefault="009B1194">
            <w:pPr>
              <w:pStyle w:val="Standard"/>
              <w:snapToGrid w:val="0"/>
              <w:rPr>
                <w:rFonts w:ascii="Arial" w:hAnsi="Arial" w:cs="Arial"/>
                <w:b/>
                <w:bCs/>
              </w:rPr>
            </w:pPr>
          </w:p>
          <w:p w14:paraId="29B08C58" w14:textId="77777777" w:rsidR="009B1194" w:rsidRDefault="009B1194">
            <w:pPr>
              <w:pStyle w:val="Standard"/>
              <w:snapToGri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04CCEE" w14:textId="77777777" w:rsidR="009B1194" w:rsidRDefault="009B1194">
            <w:pPr>
              <w:pStyle w:val="Standard"/>
              <w:snapToGrid w:val="0"/>
              <w:rPr>
                <w:rFonts w:ascii="Arial" w:hAnsi="Arial" w:cs="Arial"/>
                <w:b/>
                <w:bCs/>
              </w:rPr>
            </w:pPr>
          </w:p>
          <w:p w14:paraId="5436B2CE" w14:textId="77777777" w:rsidR="009B1194" w:rsidRDefault="009B1194">
            <w:pPr>
              <w:pStyle w:val="Standard"/>
              <w:snapToGrid w:val="0"/>
              <w:rPr>
                <w:rFonts w:ascii="Arial" w:hAnsi="Arial" w:cs="Arial"/>
                <w:b/>
                <w:bCs/>
              </w:rPr>
            </w:pPr>
          </w:p>
          <w:p w14:paraId="51767BDA" w14:textId="77777777" w:rsidR="009B1194" w:rsidRDefault="009B1194">
            <w:pPr>
              <w:pStyle w:val="Standard"/>
              <w:snapToGrid w:val="0"/>
              <w:rPr>
                <w:rFonts w:ascii="Arial" w:hAnsi="Arial" w:cs="Arial"/>
                <w:b/>
                <w:bCs/>
              </w:rPr>
            </w:pPr>
          </w:p>
          <w:p w14:paraId="497A2D11" w14:textId="77777777" w:rsidR="009B1194" w:rsidRDefault="009B1194">
            <w:pPr>
              <w:pStyle w:val="Standard"/>
              <w:snapToGrid w:val="0"/>
              <w:rPr>
                <w:rFonts w:ascii="Arial" w:hAnsi="Arial" w:cs="Arial"/>
                <w:b/>
                <w:bCs/>
              </w:rPr>
            </w:pPr>
          </w:p>
          <w:p w14:paraId="6F1FBAF7" w14:textId="77777777" w:rsidR="009B1194" w:rsidRDefault="009B1194">
            <w:pPr>
              <w:pStyle w:val="Standard"/>
              <w:snapToGrid w:val="0"/>
              <w:rPr>
                <w:rFonts w:ascii="Arial" w:hAnsi="Arial" w:cs="Arial"/>
                <w:b/>
                <w:bCs/>
              </w:rPr>
            </w:pPr>
          </w:p>
          <w:p w14:paraId="2F54951C" w14:textId="77777777" w:rsidR="009B1194" w:rsidRDefault="009B1194">
            <w:pPr>
              <w:pStyle w:val="Standard"/>
              <w:rPr>
                <w:rFonts w:ascii="Arial" w:hAnsi="Arial" w:cs="Arial"/>
                <w:b/>
                <w:bCs/>
              </w:rPr>
            </w:pPr>
          </w:p>
        </w:tc>
      </w:tr>
    </w:tbl>
    <w:p w14:paraId="3D3A2BBB" w14:textId="77777777" w:rsidR="009B1194" w:rsidRDefault="009B1194">
      <w:pPr>
        <w:pStyle w:val="Standard"/>
      </w:pPr>
    </w:p>
    <w:sectPr w:rsidR="009B1194">
      <w:headerReference w:type="default" r:id="rId12"/>
      <w:pgSz w:w="11906" w:h="16838"/>
      <w:pgMar w:top="1701" w:right="1134" w:bottom="1134" w:left="1701" w:header="708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Aparecida Ferreira" w:date="2024-03-04T17:09:00Z" w:initials="AF">
    <w:p w14:paraId="5131F8F1" w14:textId="77777777" w:rsidR="00AB5A0E" w:rsidRDefault="00AB5A0E">
      <w:pPr>
        <w:pStyle w:val="Textodecomentrio"/>
      </w:pPr>
      <w:r>
        <w:rPr>
          <w:rStyle w:val="Refdecomentrio"/>
        </w:rPr>
        <w:annotationRef/>
      </w:r>
    </w:p>
  </w:comment>
  <w:comment w:id="1" w:author="Windows" w:date="2024-03-15T10:18:00Z" w:initials="W">
    <w:p w14:paraId="03B720F2" w14:textId="2377A029" w:rsidR="00A77EC1" w:rsidRDefault="00A77EC1">
      <w:pPr>
        <w:pStyle w:val="Textodecomentrio"/>
      </w:pPr>
      <w:r>
        <w:rPr>
          <w:rStyle w:val="Refdecomentrio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131F8F1" w15:done="0"/>
  <w15:commentEx w15:paraId="03B720F2" w15:paraIdParent="5131F8F1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833946" w14:textId="77777777" w:rsidR="00DB7174" w:rsidRDefault="00DB7174">
      <w:r>
        <w:separator/>
      </w:r>
    </w:p>
  </w:endnote>
  <w:endnote w:type="continuationSeparator" w:id="0">
    <w:p w14:paraId="5019B368" w14:textId="77777777" w:rsidR="00DB7174" w:rsidRDefault="00DB71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FreeSans"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oogle Sans">
    <w:altName w:val="Times New Roman"/>
    <w:charset w:val="00"/>
    <w:family w:val="auto"/>
    <w:pitch w:val="default"/>
  </w:font>
  <w:font w:name="Nunito">
    <w:altName w:val="Times New Roman"/>
    <w:charset w:val="00"/>
    <w:family w:val="roman"/>
    <w:pitch w:val="variable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0DFA39" w14:textId="77777777" w:rsidR="00DB7174" w:rsidRDefault="00DB7174">
      <w:r>
        <w:rPr>
          <w:color w:val="000000"/>
        </w:rPr>
        <w:separator/>
      </w:r>
    </w:p>
  </w:footnote>
  <w:footnote w:type="continuationSeparator" w:id="0">
    <w:p w14:paraId="3E3C36B0" w14:textId="77777777" w:rsidR="00DB7174" w:rsidRDefault="00DB71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067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980"/>
      <w:gridCol w:w="5528"/>
      <w:gridCol w:w="1559"/>
    </w:tblGrid>
    <w:tr w:rsidR="00AB5A0E" w14:paraId="1FE7A767" w14:textId="77777777">
      <w:trPr>
        <w:trHeight w:val="1550"/>
      </w:trPr>
      <w:tc>
        <w:tcPr>
          <w:tcW w:w="198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14:paraId="5568E55E" w14:textId="77777777" w:rsidR="00AB5A0E" w:rsidRDefault="00AB5A0E">
          <w:pPr>
            <w:pStyle w:val="Cabealho"/>
            <w:tabs>
              <w:tab w:val="clear" w:pos="4252"/>
              <w:tab w:val="clear" w:pos="8504"/>
              <w:tab w:val="center" w:pos="4819"/>
              <w:tab w:val="right" w:pos="9639"/>
            </w:tabs>
            <w:spacing w:after="0" w:line="240" w:lineRule="auto"/>
          </w:pPr>
          <w:r>
            <w:rPr>
              <w:noProof/>
              <w:lang w:eastAsia="pt-BR"/>
            </w:rPr>
            <w:drawing>
              <wp:inline distT="0" distB="0" distL="0" distR="0" wp14:anchorId="20E05B53" wp14:editId="5A1C40DD">
                <wp:extent cx="1120319" cy="1120319"/>
                <wp:effectExtent l="0" t="0" r="3631" b="3631"/>
                <wp:docPr id="1" name="Imagem 310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lum/>
                          <a:alphaModFix/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20319" cy="11203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2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14:paraId="34343837" w14:textId="77777777" w:rsidR="00AB5A0E" w:rsidRDefault="00DB7174">
          <w:pPr>
            <w:pStyle w:val="Cabealho"/>
            <w:spacing w:after="0" w:line="240" w:lineRule="auto"/>
            <w:jc w:val="center"/>
          </w:pPr>
          <w:hyperlink r:id="rId2" w:history="1">
            <w:r w:rsidR="00AB5A0E">
              <w:rPr>
                <w:rStyle w:val="Internetlink"/>
                <w:rFonts w:ascii="Nunito" w:hAnsi="Nunito"/>
                <w:b/>
                <w:bCs/>
                <w:color w:val="262626"/>
                <w:sz w:val="28"/>
                <w:szCs w:val="28"/>
                <w:shd w:val="clear" w:color="auto" w:fill="FFFFFF"/>
              </w:rPr>
              <w:t>CARMELO PERRONE C E PE EF M PROFIS</w:t>
            </w:r>
          </w:hyperlink>
        </w:p>
        <w:p w14:paraId="525D737D" w14:textId="77777777" w:rsidR="00AB5A0E" w:rsidRDefault="00AB5A0E">
          <w:pPr>
            <w:pStyle w:val="Cabealho"/>
            <w:tabs>
              <w:tab w:val="clear" w:pos="4252"/>
              <w:tab w:val="clear" w:pos="8504"/>
              <w:tab w:val="center" w:pos="4819"/>
              <w:tab w:val="right" w:pos="9639"/>
            </w:tabs>
            <w:spacing w:after="0" w:line="240" w:lineRule="auto"/>
          </w:pPr>
          <w:r>
            <w:rPr>
              <w:rFonts w:ascii="Arial Black" w:eastAsia="Arial" w:hAnsi="Arial Black" w:cs="Arial Black"/>
              <w:color w:val="202124"/>
              <w:sz w:val="28"/>
              <w:szCs w:val="28"/>
              <w:shd w:val="clear" w:color="auto" w:fill="FFFFFF"/>
            </w:rPr>
            <w:t>ANÁLISE DE PROJETO E SISTEMA</w:t>
          </w:r>
        </w:p>
      </w:tc>
      <w:tc>
        <w:tcPr>
          <w:tcW w:w="155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14:paraId="6624769F" w14:textId="77777777" w:rsidR="00AB5A0E" w:rsidRDefault="00AB5A0E">
          <w:pPr>
            <w:pStyle w:val="Cabealho"/>
            <w:tabs>
              <w:tab w:val="clear" w:pos="4252"/>
              <w:tab w:val="clear" w:pos="8504"/>
              <w:tab w:val="center" w:pos="4819"/>
              <w:tab w:val="right" w:pos="9639"/>
            </w:tabs>
            <w:spacing w:after="0" w:line="240" w:lineRule="auto"/>
          </w:pPr>
          <w:r>
            <w:rPr>
              <w:noProof/>
              <w:lang w:eastAsia="pt-BR"/>
            </w:rPr>
            <w:drawing>
              <wp:inline distT="0" distB="0" distL="0" distR="0" wp14:anchorId="08F14398" wp14:editId="2ABAC183">
                <wp:extent cx="790559" cy="752400"/>
                <wp:effectExtent l="0" t="0" r="0" b="0"/>
                <wp:docPr id="2" name="Imagem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3">
                          <a:lum/>
                          <a:alphaModFix/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0559" cy="7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50DD4A4" w14:textId="77777777" w:rsidR="00AB5A0E" w:rsidRDefault="00AB5A0E">
    <w:pPr>
      <w:pStyle w:val="Cabealho"/>
      <w:tabs>
        <w:tab w:val="clear" w:pos="4252"/>
        <w:tab w:val="clear" w:pos="8504"/>
        <w:tab w:val="center" w:pos="4819"/>
        <w:tab w:val="right" w:pos="9639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17963"/>
    <w:multiLevelType w:val="hybridMultilevel"/>
    <w:tmpl w:val="4C3C190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086862"/>
    <w:multiLevelType w:val="hybridMultilevel"/>
    <w:tmpl w:val="94CE1CB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9D708D"/>
    <w:multiLevelType w:val="hybridMultilevel"/>
    <w:tmpl w:val="242024F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ADE54C1"/>
    <w:multiLevelType w:val="hybridMultilevel"/>
    <w:tmpl w:val="901614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E2083A"/>
    <w:multiLevelType w:val="multilevel"/>
    <w:tmpl w:val="77D0DCE2"/>
    <w:styleLink w:val="WWNum2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5" w15:restartNumberingAfterBreak="0">
    <w:nsid w:val="3C1704C4"/>
    <w:multiLevelType w:val="multilevel"/>
    <w:tmpl w:val="0DC6A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CF52D0"/>
    <w:multiLevelType w:val="hybridMultilevel"/>
    <w:tmpl w:val="9AC6461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41455D1"/>
    <w:multiLevelType w:val="hybridMultilevel"/>
    <w:tmpl w:val="D6F61BC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DE5542"/>
    <w:multiLevelType w:val="multilevel"/>
    <w:tmpl w:val="FDE62036"/>
    <w:styleLink w:val="Semlista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9" w15:restartNumberingAfterBreak="0">
    <w:nsid w:val="7BD57FC3"/>
    <w:multiLevelType w:val="multilevel"/>
    <w:tmpl w:val="572EF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6C0C4D"/>
    <w:multiLevelType w:val="multilevel"/>
    <w:tmpl w:val="3A2AB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2B2E6E"/>
    <w:multiLevelType w:val="multilevel"/>
    <w:tmpl w:val="D9728804"/>
    <w:styleLink w:val="WWNum1"/>
    <w:lvl w:ilvl="0">
      <w:numFmt w:val="bullet"/>
      <w:lvlText w:val="o"/>
      <w:lvlJc w:val="left"/>
      <w:pPr>
        <w:ind w:left="720" w:hanging="360"/>
      </w:pPr>
      <w:rPr>
        <w:rFonts w:ascii="Courier New" w:hAnsi="Courier New" w:cs="Courier New"/>
      </w:r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num w:numId="1">
    <w:abstractNumId w:val="8"/>
  </w:num>
  <w:num w:numId="2">
    <w:abstractNumId w:val="11"/>
  </w:num>
  <w:num w:numId="3">
    <w:abstractNumId w:val="4"/>
  </w:num>
  <w:num w:numId="4">
    <w:abstractNumId w:val="11"/>
  </w:num>
  <w:num w:numId="5">
    <w:abstractNumId w:val="7"/>
  </w:num>
  <w:num w:numId="6">
    <w:abstractNumId w:val="10"/>
  </w:num>
  <w:num w:numId="7">
    <w:abstractNumId w:val="5"/>
  </w:num>
  <w:num w:numId="8">
    <w:abstractNumId w:val="9"/>
  </w:num>
  <w:num w:numId="9">
    <w:abstractNumId w:val="6"/>
  </w:num>
  <w:num w:numId="10">
    <w:abstractNumId w:val="0"/>
  </w:num>
  <w:num w:numId="11">
    <w:abstractNumId w:val="2"/>
  </w:num>
  <w:num w:numId="12">
    <w:abstractNumId w:val="3"/>
  </w:num>
  <w:num w:numId="1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parecida Ferreira">
    <w15:presenceInfo w15:providerId="Windows Live" w15:userId="1b38a5bfa2288c7c"/>
  </w15:person>
  <w15:person w15:author="Windows">
    <w15:presenceInfo w15:providerId="Windows Live" w15:userId="0597559ca43f066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194"/>
    <w:rsid w:val="00056FBE"/>
    <w:rsid w:val="00073891"/>
    <w:rsid w:val="000B5431"/>
    <w:rsid w:val="00176D18"/>
    <w:rsid w:val="00186A56"/>
    <w:rsid w:val="003B1A0C"/>
    <w:rsid w:val="003C5371"/>
    <w:rsid w:val="00440596"/>
    <w:rsid w:val="0049008B"/>
    <w:rsid w:val="004A1BDD"/>
    <w:rsid w:val="004D5B2B"/>
    <w:rsid w:val="005B4174"/>
    <w:rsid w:val="005C6784"/>
    <w:rsid w:val="005E4E26"/>
    <w:rsid w:val="005E6C06"/>
    <w:rsid w:val="00612BD2"/>
    <w:rsid w:val="00665BF7"/>
    <w:rsid w:val="006723CD"/>
    <w:rsid w:val="00877914"/>
    <w:rsid w:val="008D40F5"/>
    <w:rsid w:val="009B1194"/>
    <w:rsid w:val="00A26228"/>
    <w:rsid w:val="00A77EC1"/>
    <w:rsid w:val="00AA25BA"/>
    <w:rsid w:val="00AB5A0E"/>
    <w:rsid w:val="00AB7E24"/>
    <w:rsid w:val="00AC63D1"/>
    <w:rsid w:val="00BE25C5"/>
    <w:rsid w:val="00BF54F6"/>
    <w:rsid w:val="00C9398A"/>
    <w:rsid w:val="00DB7174"/>
    <w:rsid w:val="00EB139A"/>
    <w:rsid w:val="00F25C4E"/>
    <w:rsid w:val="00FA7F1B"/>
    <w:rsid w:val="00FB1CCD"/>
    <w:rsid w:val="00FE1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84340"/>
  <w15:docId w15:val="{95B80EFD-1DB4-46F1-83FE-40D3D181E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lang w:val="pt-BR" w:eastAsia="pt-BR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59" w:lineRule="auto"/>
    </w:pPr>
    <w:rPr>
      <w:rFonts w:ascii="Calibri" w:hAnsi="Calibri" w:cs="Calibri"/>
      <w:szCs w:val="22"/>
      <w:lang w:eastAsia="zh-C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  <w:rPr>
      <w:rFonts w:cs="FreeSans"/>
    </w:rPr>
  </w:style>
  <w:style w:type="paragraph" w:styleId="Legenda">
    <w:name w:val="caption"/>
    <w:basedOn w:val="Standard"/>
    <w:next w:val="Standar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FreeSans"/>
    </w:rPr>
  </w:style>
  <w:style w:type="paragraph" w:customStyle="1" w:styleId="HeaderandFooter">
    <w:name w:val="Header and Footer"/>
    <w:basedOn w:val="Standard"/>
  </w:style>
  <w:style w:type="paragraph" w:styleId="Cabealho">
    <w:name w:val="header"/>
    <w:basedOn w:val="Standard"/>
    <w:pPr>
      <w:tabs>
        <w:tab w:val="center" w:pos="4252"/>
        <w:tab w:val="right" w:pos="8504"/>
      </w:tabs>
    </w:pPr>
    <w:rPr>
      <w:rFonts w:cs="Times New Roman"/>
    </w:rPr>
  </w:style>
  <w:style w:type="paragraph" w:styleId="Rodap">
    <w:name w:val="footer"/>
    <w:basedOn w:val="Standard"/>
    <w:pPr>
      <w:tabs>
        <w:tab w:val="center" w:pos="4252"/>
        <w:tab w:val="right" w:pos="8504"/>
      </w:tabs>
    </w:pPr>
    <w:rPr>
      <w:rFonts w:cs="Times New Roman"/>
    </w:rPr>
  </w:style>
  <w:style w:type="paragraph" w:customStyle="1" w:styleId="Ttulo1">
    <w:name w:val="Título1"/>
    <w:basedOn w:val="Standard"/>
    <w:next w:val="Textbody"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Recuodecorpodetexto31">
    <w:name w:val="Recuo de corpo de texto 31"/>
    <w:basedOn w:val="Standard"/>
    <w:pPr>
      <w:widowControl w:val="0"/>
      <w:spacing w:line="360" w:lineRule="auto"/>
      <w:ind w:left="1701"/>
      <w:jc w:val="both"/>
    </w:pPr>
    <w:rPr>
      <w:rFonts w:ascii="Arial" w:eastAsia="Arial" w:hAnsi="Arial" w:cs="Times New Roman"/>
      <w:sz w:val="24"/>
      <w:szCs w:val="20"/>
    </w:rPr>
  </w:style>
  <w:style w:type="paragraph" w:customStyle="1" w:styleId="Textodebalo1">
    <w:name w:val="Texto de balão1"/>
    <w:basedOn w:val="Standard"/>
    <w:rPr>
      <w:rFonts w:ascii="Tahoma" w:eastAsia="Tahoma" w:hAnsi="Tahoma" w:cs="Times New Roman"/>
      <w:sz w:val="16"/>
      <w:szCs w:val="16"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Recuodecorpodetexto3Char">
    <w:name w:val="Recuo de corpo de texto 3 Char"/>
    <w:rPr>
      <w:rFonts w:ascii="Arial" w:eastAsia="Times New Roman" w:hAnsi="Arial" w:cs="Arial"/>
      <w:sz w:val="24"/>
    </w:rPr>
  </w:style>
  <w:style w:type="character" w:customStyle="1" w:styleId="CabealhoChar">
    <w:name w:val="Cabeçalho Char"/>
    <w:rPr>
      <w:rFonts w:eastAsia="Times New Roman" w:cs="Calibri"/>
      <w:sz w:val="22"/>
      <w:szCs w:val="22"/>
    </w:rPr>
  </w:style>
  <w:style w:type="character" w:customStyle="1" w:styleId="TextodebaloChar">
    <w:name w:val="Texto de balão Char"/>
    <w:rPr>
      <w:rFonts w:ascii="Tahoma" w:eastAsia="Times New Roman" w:hAnsi="Tahoma" w:cs="Tahoma"/>
      <w:sz w:val="16"/>
      <w:szCs w:val="16"/>
    </w:rPr>
  </w:style>
  <w:style w:type="character" w:customStyle="1" w:styleId="WW8Num1z2">
    <w:name w:val="WW8Num1z2"/>
    <w:rPr>
      <w:rFonts w:ascii="Wingdings" w:eastAsia="Wingdings" w:hAnsi="Wingdings" w:cs="Wingdings"/>
    </w:rPr>
  </w:style>
  <w:style w:type="character" w:customStyle="1" w:styleId="RodapChar">
    <w:name w:val="Rodapé Char"/>
    <w:rPr>
      <w:rFonts w:eastAsia="Times New Roman" w:cs="Calibri"/>
      <w:sz w:val="22"/>
      <w:szCs w:val="22"/>
    </w:rPr>
  </w:style>
  <w:style w:type="character" w:customStyle="1" w:styleId="WW8Num1z0">
    <w:name w:val="WW8Num1z0"/>
    <w:rPr>
      <w:rFonts w:ascii="Courier New" w:eastAsia="Courier New" w:hAnsi="Courier New" w:cs="Courier New"/>
    </w:rPr>
  </w:style>
  <w:style w:type="character" w:customStyle="1" w:styleId="WW8Num1z3">
    <w:name w:val="WW8Num1z3"/>
    <w:rPr>
      <w:rFonts w:ascii="Symbol" w:eastAsia="Symbol" w:hAnsi="Symbol" w:cs="Symbol"/>
    </w:rPr>
  </w:style>
  <w:style w:type="character" w:customStyle="1" w:styleId="WW8Num2z0">
    <w:name w:val="WW8Num2z0"/>
  </w:style>
  <w:style w:type="character" w:customStyle="1" w:styleId="Fontepargpadro1">
    <w:name w:val="Fonte parág. padrão1"/>
  </w:style>
  <w:style w:type="character" w:customStyle="1" w:styleId="ListLabel1">
    <w:name w:val="ListLabel 1"/>
    <w:rPr>
      <w:rFonts w:cs="Courier New"/>
    </w:rPr>
  </w:style>
  <w:style w:type="numbering" w:customStyle="1" w:styleId="Semlista1">
    <w:name w:val="Sem lista1"/>
    <w:basedOn w:val="Semlista"/>
    <w:pPr>
      <w:numPr>
        <w:numId w:val="1"/>
      </w:numPr>
    </w:pPr>
  </w:style>
  <w:style w:type="numbering" w:customStyle="1" w:styleId="WWNum1">
    <w:name w:val="WWNum1"/>
    <w:basedOn w:val="Semlista"/>
    <w:pPr>
      <w:numPr>
        <w:numId w:val="2"/>
      </w:numPr>
    </w:pPr>
  </w:style>
  <w:style w:type="numbering" w:customStyle="1" w:styleId="WWNum2">
    <w:name w:val="WWNum2"/>
    <w:basedOn w:val="Semlista"/>
    <w:pPr>
      <w:numPr>
        <w:numId w:val="3"/>
      </w:numPr>
    </w:pPr>
  </w:style>
  <w:style w:type="character" w:styleId="Refdecomentrio">
    <w:name w:val="annotation reference"/>
    <w:basedOn w:val="Fontepargpadro"/>
    <w:uiPriority w:val="99"/>
    <w:semiHidden/>
    <w:unhideWhenUsed/>
    <w:rsid w:val="00EB139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B139A"/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B139A"/>
    <w:rPr>
      <w:sz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B139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B139A"/>
    <w:rPr>
      <w:b/>
      <w:bCs/>
      <w:sz w:val="20"/>
    </w:rPr>
  </w:style>
  <w:style w:type="paragraph" w:styleId="Textodebalo">
    <w:name w:val="Balloon Text"/>
    <w:basedOn w:val="Normal"/>
    <w:link w:val="TextodebaloChar1"/>
    <w:uiPriority w:val="99"/>
    <w:semiHidden/>
    <w:unhideWhenUsed/>
    <w:rsid w:val="00EB139A"/>
    <w:rPr>
      <w:rFonts w:ascii="Segoe UI" w:hAnsi="Segoe UI" w:cs="Segoe UI"/>
      <w:sz w:val="18"/>
      <w:szCs w:val="18"/>
    </w:rPr>
  </w:style>
  <w:style w:type="character" w:customStyle="1" w:styleId="TextodebaloChar1">
    <w:name w:val="Texto de balão Char1"/>
    <w:basedOn w:val="Fontepargpadro"/>
    <w:link w:val="Textodebalo"/>
    <w:uiPriority w:val="99"/>
    <w:semiHidden/>
    <w:rsid w:val="00EB139A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EB139A"/>
    <w:pPr>
      <w:widowControl/>
      <w:suppressAutoHyphens w:val="0"/>
      <w:autoSpaceDN/>
      <w:spacing w:before="100" w:beforeAutospacing="1" w:after="100" w:afterAutospacing="1"/>
      <w:textAlignment w:val="auto"/>
    </w:pPr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5E4E26"/>
    <w:rPr>
      <w:color w:val="0000FF"/>
      <w:u w:val="single"/>
    </w:rPr>
  </w:style>
  <w:style w:type="character" w:customStyle="1" w:styleId="citation-0">
    <w:name w:val="citation-0"/>
    <w:basedOn w:val="Fontepargpadro"/>
    <w:rsid w:val="005E4E26"/>
  </w:style>
  <w:style w:type="character" w:customStyle="1" w:styleId="citation-1">
    <w:name w:val="citation-1"/>
    <w:basedOn w:val="Fontepargpadro"/>
    <w:rsid w:val="005E4E26"/>
  </w:style>
  <w:style w:type="character" w:styleId="Forte">
    <w:name w:val="Strong"/>
    <w:basedOn w:val="Fontepargpadro"/>
    <w:uiPriority w:val="22"/>
    <w:qFormat/>
    <w:rsid w:val="00186A56"/>
    <w:rPr>
      <w:b/>
      <w:bCs/>
    </w:rPr>
  </w:style>
  <w:style w:type="paragraph" w:styleId="PargrafodaLista">
    <w:name w:val="List Paragraph"/>
    <w:basedOn w:val="Normal"/>
    <w:uiPriority w:val="34"/>
    <w:qFormat/>
    <w:rsid w:val="00186A56"/>
    <w:pPr>
      <w:ind w:left="720"/>
      <w:contextualSpacing/>
    </w:pPr>
  </w:style>
  <w:style w:type="paragraph" w:styleId="Reviso">
    <w:name w:val="Revision"/>
    <w:hidden/>
    <w:uiPriority w:val="99"/>
    <w:semiHidden/>
    <w:rsid w:val="00F25C4E"/>
    <w:pPr>
      <w:widowControl/>
      <w:suppressAutoHyphens w:val="0"/>
      <w:autoSpaceDN/>
      <w:textAlignment w:val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02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6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40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5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679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biancavsoares56@gmail.com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hyperlink" Target="http://cdn.novo.qedu.org.br/escola/41071026-carmelo-perrone-c-e-pe-ef-m-profis" TargetMode="External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10</Pages>
  <Words>2331</Words>
  <Characters>12590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740.ch sg2</dc:creator>
  <cp:lastModifiedBy>Windows</cp:lastModifiedBy>
  <cp:revision>9</cp:revision>
  <cp:lastPrinted>2013-03-13T16:42:00Z</cp:lastPrinted>
  <dcterms:created xsi:type="dcterms:W3CDTF">2024-03-04T20:09:00Z</dcterms:created>
  <dcterms:modified xsi:type="dcterms:W3CDTF">2024-03-15T13:21:00Z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KSOProductBuildVer">
    <vt:lpwstr>1046-11.1.0.9505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